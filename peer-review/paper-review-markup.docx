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8AD61" w14:textId="0133C7D9" w:rsidR="00DC39E1" w:rsidRDefault="00E51A05">
      <w:pPr>
        <w:pStyle w:val="Title"/>
      </w:pPr>
      <w:r>
        <w:t xml:space="preserve">Reassessing the </w:t>
      </w:r>
      <w:del w:id="20" w:author="Samuel Abbott" w:date="2019-09-06T16:13:00Z">
        <w:r w:rsidR="000D73CA">
          <w:delText>Evidence</w:delText>
        </w:r>
      </w:del>
      <w:ins w:id="21" w:author="Samuel Abbott" w:date="2019-09-06T16:13:00Z">
        <w:r>
          <w:t>evidence</w:t>
        </w:r>
      </w:ins>
      <w:r>
        <w:t xml:space="preserve"> for </w:t>
      </w:r>
      <w:del w:id="22" w:author="Samuel Abbott" w:date="2019-09-06T16:13:00Z">
        <w:r w:rsidR="000D73CA">
          <w:delText>Universal School</w:delText>
        </w:r>
      </w:del>
      <w:ins w:id="23" w:author="Samuel Abbott" w:date="2019-09-06T16:13:00Z">
        <w:r>
          <w:t>universal school</w:t>
        </w:r>
      </w:ins>
      <w:r>
        <w:t xml:space="preserve">-age Bacillus Calmette Guerin (BCG) </w:t>
      </w:r>
      <w:del w:id="24" w:author="Samuel Abbott" w:date="2019-09-06T16:13:00Z">
        <w:r w:rsidR="000D73CA">
          <w:delText>Vaccination</w:delText>
        </w:r>
      </w:del>
      <w:ins w:id="25" w:author="Samuel Abbott" w:date="2019-09-06T16:13:00Z">
        <w:r>
          <w:t>vaccination</w:t>
        </w:r>
      </w:ins>
      <w:r>
        <w:t xml:space="preserve"> in England and Wales</w:t>
      </w:r>
      <w:ins w:id="26" w:author="Samuel Abbott" w:date="2019-09-06T16:13:00Z">
        <w:r>
          <w:t>: re-evaluating and updating a modelling study</w:t>
        </w:r>
      </w:ins>
    </w:p>
    <w:p w14:paraId="3D604CA3" w14:textId="77777777" w:rsidR="00DC39E1" w:rsidRDefault="00E51A05">
      <w:pPr>
        <w:pStyle w:val="Author"/>
      </w:pPr>
      <w:r>
        <w:t>Sam Abbott, Hannah Christensen, Ellen Brooks-Pollock</w:t>
      </w:r>
    </w:p>
    <w:p w14:paraId="3268E05C" w14:textId="77777777" w:rsidR="00DC39E1" w:rsidRDefault="00E51A05">
      <w:pPr>
        <w:pStyle w:val="FirstParagraph"/>
      </w:pPr>
      <w:r>
        <w:rPr>
          <w:b/>
        </w:rPr>
        <w:t>Authors:</w:t>
      </w:r>
    </w:p>
    <w:p w14:paraId="7C73E669" w14:textId="77777777" w:rsidR="00DC39E1" w:rsidRDefault="00E51A05">
      <w:pPr>
        <w:pStyle w:val="BodyText"/>
      </w:pPr>
      <w:r>
        <w:t>Sam Abbott, Bristol Medical School: Population Health Sciences, University of Bristol, Bristol, UK</w:t>
      </w:r>
    </w:p>
    <w:p w14:paraId="055B44CE" w14:textId="77777777" w:rsidR="00DC39E1" w:rsidRDefault="00E51A05">
      <w:pPr>
        <w:pStyle w:val="BodyText"/>
      </w:pPr>
      <w:r>
        <w:t>Hannah Christensen, Bristol Medical School: Population Health Sciences, University of Bristol, Bristol, UK</w:t>
      </w:r>
    </w:p>
    <w:p w14:paraId="196B53A7" w14:textId="77777777" w:rsidR="00DC39E1" w:rsidRDefault="00E51A05">
      <w:pPr>
        <w:pStyle w:val="BodyText"/>
      </w:pPr>
      <w:r>
        <w:t>Ellen Brooks-Pollock, Bristol Medical School: Popu</w:t>
      </w:r>
      <w:r>
        <w:t>lation Health Sciences, University of Bristol, Bristol, UK</w:t>
      </w:r>
    </w:p>
    <w:p w14:paraId="4574E5B7" w14:textId="77777777" w:rsidR="00DC39E1" w:rsidRDefault="00E51A05">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14:paraId="309D723A" w14:textId="65B3267E" w:rsidR="00DC39E1" w:rsidRDefault="00E51A05">
      <w:pPr>
        <w:pStyle w:val="BodyText"/>
      </w:pPr>
      <w:r>
        <w:rPr>
          <w:b/>
        </w:rPr>
        <w:t>Words:</w:t>
      </w:r>
      <w:r>
        <w:t xml:space="preserve"> </w:t>
      </w:r>
      <w:r>
        <w:rPr>
          <w:i/>
        </w:rPr>
        <w:t>Title:</w:t>
      </w:r>
      <w:r>
        <w:t xml:space="preserve"> </w:t>
      </w:r>
      <w:del w:id="27" w:author="Samuel Abbott" w:date="2019-09-06T16:13:00Z">
        <w:r w:rsidR="000D73CA">
          <w:delText>15</w:delText>
        </w:r>
      </w:del>
      <w:ins w:id="28" w:author="Samuel Abbott" w:date="2019-09-06T16:13:00Z">
        <w:r>
          <w:t>21</w:t>
        </w:r>
      </w:ins>
      <w:r>
        <w:t xml:space="preserve"> </w:t>
      </w:r>
      <w:r>
        <w:rPr>
          <w:i/>
        </w:rPr>
        <w:t>Abstract:</w:t>
      </w:r>
      <w:r>
        <w:t xml:space="preserve"> </w:t>
      </w:r>
      <w:del w:id="29" w:author="Samuel Abbott" w:date="2019-09-06T16:13:00Z">
        <w:r w:rsidR="000D73CA">
          <w:delText>2</w:delText>
        </w:r>
        <w:r w:rsidR="006E4C54">
          <w:delText>46</w:delText>
        </w:r>
      </w:del>
      <w:ins w:id="30" w:author="Samuel Abbott" w:date="2019-09-06T16:13:00Z">
        <w:r>
          <w:t>250</w:t>
        </w:r>
      </w:ins>
      <w:r>
        <w:t xml:space="preserve"> </w:t>
      </w:r>
      <w:r>
        <w:rPr>
          <w:i/>
        </w:rPr>
        <w:t>Paper:</w:t>
      </w:r>
      <w:r>
        <w:t xml:space="preserve"> </w:t>
      </w:r>
      <w:del w:id="31" w:author="Samuel Abbott" w:date="2019-09-06T16:13:00Z">
        <w:r w:rsidR="000D73CA">
          <w:delText>2</w:delText>
        </w:r>
        <w:r w:rsidR="001E1F75">
          <w:delText>900</w:delText>
        </w:r>
      </w:del>
      <w:ins w:id="32" w:author="Samuel Abbott" w:date="2019-09-06T16:13:00Z">
        <w:r>
          <w:t>4</w:t>
        </w:r>
      </w:ins>
      <w:r w:rsidR="00693B1B">
        <w:t>104</w:t>
      </w:r>
    </w:p>
    <w:p w14:paraId="2333DF42" w14:textId="77777777" w:rsidR="00994201" w:rsidRDefault="00994201">
      <w:pPr>
        <w:pStyle w:val="BodyText"/>
        <w:rPr>
          <w:ins w:id="33" w:author="Samuel Abbott" w:date="2019-09-06T16:13:00Z"/>
        </w:rPr>
      </w:pPr>
    </w:p>
    <w:p w14:paraId="1808A5B2" w14:textId="77777777" w:rsidR="00994201" w:rsidRDefault="00994201">
      <w:pPr>
        <w:pStyle w:val="BodyText"/>
        <w:rPr>
          <w:ins w:id="34" w:author="Samuel Abbott" w:date="2019-09-06T16:13:00Z"/>
        </w:rPr>
      </w:pPr>
    </w:p>
    <w:p w14:paraId="1EC9526A" w14:textId="77777777" w:rsidR="00994201" w:rsidRDefault="00994201">
      <w:pPr>
        <w:pStyle w:val="BodyText"/>
        <w:rPr>
          <w:ins w:id="35" w:author="Samuel Abbott" w:date="2019-09-06T16:13:00Z"/>
        </w:rPr>
      </w:pPr>
    </w:p>
    <w:p w14:paraId="2C6B818E" w14:textId="77777777" w:rsidR="00994201" w:rsidRDefault="00994201">
      <w:pPr>
        <w:pStyle w:val="BodyText"/>
        <w:rPr>
          <w:ins w:id="36" w:author="Samuel Abbott" w:date="2019-09-06T16:13:00Z"/>
        </w:rPr>
      </w:pPr>
    </w:p>
    <w:p w14:paraId="3355DE48" w14:textId="77777777" w:rsidR="00994201" w:rsidRDefault="00994201">
      <w:pPr>
        <w:pStyle w:val="BodyText"/>
        <w:rPr>
          <w:ins w:id="37" w:author="Samuel Abbott" w:date="2019-09-06T16:13:00Z"/>
        </w:rPr>
      </w:pPr>
    </w:p>
    <w:p w14:paraId="003D44C1" w14:textId="77777777" w:rsidR="00994201" w:rsidRDefault="00994201">
      <w:pPr>
        <w:pStyle w:val="BodyText"/>
        <w:rPr>
          <w:ins w:id="38" w:author="Samuel Abbott" w:date="2019-09-06T16:13:00Z"/>
        </w:rPr>
      </w:pPr>
    </w:p>
    <w:p w14:paraId="4983565C" w14:textId="77777777" w:rsidR="00994201" w:rsidRDefault="00994201">
      <w:pPr>
        <w:pStyle w:val="BodyText"/>
        <w:rPr>
          <w:ins w:id="39" w:author="Samuel Abbott" w:date="2019-09-06T16:13:00Z"/>
        </w:rPr>
      </w:pPr>
    </w:p>
    <w:p w14:paraId="4E94F4BE" w14:textId="77777777" w:rsidR="00994201" w:rsidRDefault="00994201">
      <w:pPr>
        <w:pStyle w:val="BodyText"/>
        <w:rPr>
          <w:ins w:id="40" w:author="Samuel Abbott" w:date="2019-09-06T16:13:00Z"/>
        </w:rPr>
      </w:pPr>
    </w:p>
    <w:p w14:paraId="437E05C6" w14:textId="77777777" w:rsidR="00994201" w:rsidRDefault="00994201">
      <w:pPr>
        <w:pStyle w:val="BodyText"/>
        <w:rPr>
          <w:ins w:id="41" w:author="Samuel Abbott" w:date="2019-09-06T16:13:00Z"/>
        </w:rPr>
      </w:pPr>
    </w:p>
    <w:p w14:paraId="54B05438" w14:textId="77777777" w:rsidR="00994201" w:rsidRDefault="00994201">
      <w:pPr>
        <w:pStyle w:val="BodyText"/>
        <w:rPr>
          <w:ins w:id="42" w:author="Samuel Abbott" w:date="2019-09-06T16:13:00Z"/>
        </w:rPr>
      </w:pPr>
    </w:p>
    <w:p w14:paraId="0B9BD9A4" w14:textId="77777777" w:rsidR="00994201" w:rsidRDefault="00994201">
      <w:pPr>
        <w:pStyle w:val="BodyText"/>
        <w:rPr>
          <w:ins w:id="43" w:author="Samuel Abbott" w:date="2019-09-06T16:13:00Z"/>
        </w:rPr>
      </w:pPr>
    </w:p>
    <w:p w14:paraId="74F90E44" w14:textId="77777777" w:rsidR="00994201" w:rsidRDefault="00994201">
      <w:pPr>
        <w:pStyle w:val="BodyText"/>
        <w:rPr>
          <w:ins w:id="44" w:author="Samuel Abbott" w:date="2019-09-06T16:13:00Z"/>
        </w:rPr>
      </w:pPr>
    </w:p>
    <w:p w14:paraId="11A52E8F" w14:textId="77777777" w:rsidR="00994201" w:rsidRDefault="00994201">
      <w:pPr>
        <w:pStyle w:val="BodyText"/>
        <w:rPr>
          <w:ins w:id="45" w:author="Samuel Abbott" w:date="2019-09-06T16:13:00Z"/>
        </w:rPr>
      </w:pPr>
    </w:p>
    <w:p w14:paraId="08F7CE23" w14:textId="77777777" w:rsidR="00994201" w:rsidRDefault="00994201">
      <w:pPr>
        <w:rPr>
          <w:ins w:id="46" w:author="Samuel Abbott" w:date="2019-09-06T16:13:00Z"/>
        </w:rPr>
      </w:pPr>
      <w:ins w:id="47" w:author="Samuel Abbott" w:date="2019-09-06T16:13:00Z">
        <w:r>
          <w:br w:type="page"/>
        </w:r>
      </w:ins>
    </w:p>
    <w:p w14:paraId="25ABD24F" w14:textId="77777777" w:rsidR="00994201" w:rsidRDefault="00994201" w:rsidP="00994201">
      <w:pPr>
        <w:pStyle w:val="Heading1"/>
      </w:pPr>
      <w:r>
        <w:lastRenderedPageBreak/>
        <w:t>Abstract</w:t>
      </w:r>
    </w:p>
    <w:p w14:paraId="4BAFE003" w14:textId="77777777" w:rsidR="00994201" w:rsidRPr="007F28D3" w:rsidRDefault="00994201" w:rsidP="00994201">
      <w:pPr>
        <w:pStyle w:val="Heading2"/>
        <w:pPrChange w:id="48" w:author="Samuel Abbott" w:date="2019-09-06T16:13:00Z">
          <w:pPr>
            <w:pStyle w:val="BodyText"/>
          </w:pPr>
        </w:pPrChange>
      </w:pPr>
      <w:bookmarkStart w:id="49" w:name="objectives"/>
      <w:bookmarkStart w:id="50" w:name="background"/>
      <w:bookmarkEnd w:id="49"/>
      <w:bookmarkEnd w:id="50"/>
      <w:r w:rsidRPr="007F28D3">
        <w:t>Objectives</w:t>
      </w:r>
    </w:p>
    <w:p w14:paraId="3531BF96" w14:textId="2F24DCAB" w:rsidR="00994201" w:rsidRDefault="00994201" w:rsidP="00994201">
      <w:pPr>
        <w:pStyle w:val="FirstParagraph"/>
        <w:pPrChange w:id="51" w:author="Samuel Abbott" w:date="2019-09-06T16:13:00Z">
          <w:pPr>
            <w:pStyle w:val="BodyText"/>
          </w:pPr>
        </w:pPrChange>
      </w:pPr>
      <w:r>
        <w:t xml:space="preserve">In 2005, England and Wales switched from universal BCG vaccination against tuberculosis (TB) disease for school-age children to targeted vaccination of neonates. We aimed to </w:t>
      </w:r>
      <w:del w:id="52" w:author="Samuel Abbott" w:date="2019-09-06T16:13:00Z">
        <w:r w:rsidR="00502D33">
          <w:delText>assess</w:delText>
        </w:r>
      </w:del>
      <w:ins w:id="53" w:author="Samuel Abbott" w:date="2019-09-06T16:13:00Z">
        <w:r>
          <w:t>recreate and re-evaluate a previously published model,</w:t>
        </w:r>
      </w:ins>
      <w:r>
        <w:t xml:space="preserve"> the </w:t>
      </w:r>
      <w:del w:id="54" w:author="Samuel Abbott" w:date="2019-09-06T16:13:00Z">
        <w:r w:rsidR="00502D33">
          <w:delText>quantitative evidence that</w:delText>
        </w:r>
      </w:del>
      <w:ins w:id="55" w:author="Samuel Abbott" w:date="2019-09-06T16:13:00Z">
        <w:r>
          <w:t>results of which</w:t>
        </w:r>
      </w:ins>
      <w:r>
        <w:t xml:space="preserve"> informed this policy change.</w:t>
      </w:r>
    </w:p>
    <w:p w14:paraId="508FB7EE" w14:textId="77777777" w:rsidR="00994201" w:rsidRPr="007F28D3" w:rsidRDefault="00994201" w:rsidP="00994201">
      <w:pPr>
        <w:pStyle w:val="Heading2"/>
        <w:pPrChange w:id="56" w:author="Samuel Abbott" w:date="2019-09-06T16:13:00Z">
          <w:pPr>
            <w:pStyle w:val="BodyText"/>
          </w:pPr>
        </w:pPrChange>
      </w:pPr>
      <w:bookmarkStart w:id="57" w:name="design"/>
      <w:bookmarkEnd w:id="57"/>
      <w:r w:rsidRPr="007F28D3">
        <w:t>Design</w:t>
      </w:r>
    </w:p>
    <w:p w14:paraId="34900884" w14:textId="2F0760BC" w:rsidR="00994201" w:rsidRDefault="00994201" w:rsidP="00994201">
      <w:pPr>
        <w:pStyle w:val="FirstParagraph"/>
        <w:rPr>
          <w:rPrChange w:id="58" w:author="Samuel Abbott" w:date="2019-09-06T16:13:00Z">
            <w:rPr>
              <w:b/>
            </w:rPr>
          </w:rPrChange>
        </w:rPr>
        <w:pPrChange w:id="59" w:author="Samuel Abbott" w:date="2019-09-06T16:13:00Z">
          <w:pPr>
            <w:pStyle w:val="BodyText"/>
          </w:pPr>
        </w:pPrChange>
      </w:pPr>
      <w:r>
        <w:t xml:space="preserve">We recreated </w:t>
      </w:r>
      <w:del w:id="60" w:author="Samuel Abbott" w:date="2019-09-06T16:13:00Z">
        <w:r w:rsidR="00502D33">
          <w:delText>a previous</w:delText>
        </w:r>
      </w:del>
      <w:ins w:id="61" w:author="Samuel Abbott" w:date="2019-09-06T16:13:00Z">
        <w:r>
          <w:t>an</w:t>
        </w:r>
      </w:ins>
      <w:r>
        <w:t xml:space="preserve"> approach for estimating the impact of ending the BCG </w:t>
      </w:r>
      <w:del w:id="62" w:author="Samuel Abbott" w:date="2019-09-06T16:13:00Z">
        <w:r w:rsidR="00502D33">
          <w:delText>schools’</w:delText>
        </w:r>
      </w:del>
      <w:ins w:id="63" w:author="Samuel Abbott" w:date="2019-09-06T16:13:00Z">
        <w:r>
          <w:t>schools</w:t>
        </w:r>
      </w:ins>
      <w:r>
        <w:t xml:space="preserve"> scheme, updating the model with parameter uncertainty</w:t>
      </w:r>
      <w:del w:id="64" w:author="Samuel Abbott" w:date="2019-09-06T16:13:00Z">
        <w:r w:rsidR="00502D33">
          <w:delText>.</w:delText>
        </w:r>
      </w:del>
      <w:ins w:id="65" w:author="Samuel Abbott" w:date="2019-09-06T16:13:00Z">
        <w:r>
          <w:t xml:space="preserve"> and improved parameter estimates where possible.</w:t>
        </w:r>
      </w:ins>
      <w:r>
        <w:t xml:space="preserve"> We investigated scenarios </w:t>
      </w:r>
      <w:ins w:id="66" w:author="Samuel Abbott" w:date="2019-09-06T16:13:00Z">
        <w:r>
          <w:t xml:space="preserve">for the assumed annual decrease in TB incidence rates </w:t>
        </w:r>
      </w:ins>
      <w:r>
        <w:t>considered by the UK’s Joint Committee on Vaccination and Immunisation</w:t>
      </w:r>
      <w:del w:id="67" w:author="Samuel Abbott" w:date="2019-09-06T16:13:00Z">
        <w:r w:rsidR="00502D33">
          <w:delText>,</w:delText>
        </w:r>
      </w:del>
      <w:r>
        <w:t xml:space="preserve"> and explored </w:t>
      </w:r>
      <w:del w:id="68" w:author="Samuel Abbott" w:date="2019-09-06T16:13:00Z">
        <w:r w:rsidR="00502D33">
          <w:delText>new approaches</w:delText>
        </w:r>
      </w:del>
      <w:ins w:id="69" w:author="Samuel Abbott" w:date="2019-09-06T16:13:00Z">
        <w:r>
          <w:t>alternative scenarios</w:t>
        </w:r>
      </w:ins>
      <w:r>
        <w:t xml:space="preserve"> using notification data.</w:t>
      </w:r>
    </w:p>
    <w:p w14:paraId="14A38EBE" w14:textId="77777777" w:rsidR="00994201" w:rsidRPr="007F28D3" w:rsidRDefault="00994201" w:rsidP="00994201">
      <w:pPr>
        <w:pStyle w:val="Heading2"/>
        <w:pPrChange w:id="70" w:author="Samuel Abbott" w:date="2019-09-06T16:13:00Z">
          <w:pPr>
            <w:pStyle w:val="BodyText"/>
          </w:pPr>
        </w:pPrChange>
      </w:pPr>
      <w:bookmarkStart w:id="71" w:name="setting"/>
      <w:bookmarkEnd w:id="71"/>
      <w:r w:rsidRPr="007F28D3">
        <w:t>Setting</w:t>
      </w:r>
    </w:p>
    <w:p w14:paraId="61A7B9E1" w14:textId="77777777" w:rsidR="00994201" w:rsidRDefault="00994201" w:rsidP="00994201">
      <w:pPr>
        <w:pStyle w:val="FirstParagraph"/>
        <w:pPrChange w:id="72" w:author="Samuel Abbott" w:date="2019-09-06T16:13:00Z">
          <w:pPr>
            <w:pStyle w:val="BodyText"/>
          </w:pPr>
        </w:pPrChange>
      </w:pPr>
      <w:r>
        <w:t>England and Wales.</w:t>
      </w:r>
    </w:p>
    <w:p w14:paraId="7A92E90B" w14:textId="77777777" w:rsidR="00994201" w:rsidRPr="007F28D3" w:rsidRDefault="00994201" w:rsidP="00994201">
      <w:pPr>
        <w:pStyle w:val="Heading2"/>
        <w:pPrChange w:id="73" w:author="Samuel Abbott" w:date="2019-09-06T16:13:00Z">
          <w:pPr>
            <w:pStyle w:val="BodyText"/>
          </w:pPr>
        </w:pPrChange>
      </w:pPr>
      <w:bookmarkStart w:id="74" w:name="outcome-measures"/>
      <w:bookmarkEnd w:id="74"/>
      <w:r w:rsidRPr="007F28D3">
        <w:t>Outcome measures</w:t>
      </w:r>
    </w:p>
    <w:p w14:paraId="710331F2" w14:textId="4916D9C6" w:rsidR="00994201" w:rsidRDefault="00994201" w:rsidP="00994201">
      <w:pPr>
        <w:pStyle w:val="FirstParagraph"/>
        <w:pPrChange w:id="75" w:author="Samuel Abbott" w:date="2019-09-06T16:13:00Z">
          <w:pPr>
            <w:pStyle w:val="BodyText"/>
          </w:pPr>
        </w:pPrChange>
      </w:pPr>
      <w:r>
        <w:t xml:space="preserve">The number of vaccines needed to prevent a single notification, and the average annual additional notifications caused by ending the </w:t>
      </w:r>
      <w:del w:id="76" w:author="Samuel Abbott" w:date="2019-09-06T16:13:00Z">
        <w:r w:rsidR="00502D33">
          <w:delText>BCG schools’ scheme</w:delText>
        </w:r>
      </w:del>
      <w:ins w:id="77" w:author="Samuel Abbott" w:date="2019-09-06T16:13:00Z">
        <w:r>
          <w:t>policy change</w:t>
        </w:r>
      </w:ins>
      <w:r>
        <w:t>.</w:t>
      </w:r>
    </w:p>
    <w:p w14:paraId="22A000EF" w14:textId="77777777" w:rsidR="00994201" w:rsidRDefault="00994201" w:rsidP="00994201">
      <w:pPr>
        <w:pStyle w:val="Heading2"/>
      </w:pPr>
      <w:bookmarkStart w:id="78" w:name="results-1"/>
      <w:bookmarkEnd w:id="78"/>
      <w:r>
        <w:t>Results</w:t>
      </w:r>
    </w:p>
    <w:p w14:paraId="6F509994" w14:textId="70599DDD" w:rsidR="00994201" w:rsidRDefault="006B7450" w:rsidP="00994201">
      <w:pPr>
        <w:pStyle w:val="FirstParagraph"/>
      </w:pPr>
      <w:del w:id="79" w:author="Samuel Abbott" w:date="2019-09-06T16:13:00Z">
        <w:r>
          <w:delText xml:space="preserve">We found a 1.9% </w:delText>
        </w:r>
      </w:del>
      <w:ins w:id="80" w:author="Samuel Abbott" w:date="2019-09-06T16:13:00Z">
        <w:r w:rsidR="00994201">
          <w:t xml:space="preserve">The model produced predictions with wide confidence intervals when parameter uncertainty was included. Estimates using the original assumptions greatly underpredicted the impact of ending school-age vaccination compared to estimates using notification data. Updating the assumed </w:t>
        </w:r>
      </w:ins>
      <w:r w:rsidR="00994201">
        <w:t xml:space="preserve">annual decrease in TB incidence rates </w:t>
      </w:r>
      <w:del w:id="81" w:author="Samuel Abbott" w:date="2019-09-06T16:13:00Z">
        <w:r>
          <w:delText>best matched notification data. We</w:delText>
        </w:r>
      </w:del>
      <w:ins w:id="82" w:author="Samuel Abbott" w:date="2019-09-06T16:13:00Z">
        <w:r w:rsidR="00994201">
          <w:t>resulted in estimates that were more comparable with notification data with an annual decrease of 1.9% representing the closest estimate to the data. Using this assumption, we</w:t>
        </w:r>
      </w:ins>
      <w:r w:rsidR="00994201">
        <w:t xml:space="preserve"> estimate that 1600 (2.5</w:t>
      </w:r>
      <w:del w:id="83" w:author="Samuel Abbott" w:date="2019-09-06T16:13:00Z">
        <w:r>
          <w:delText>-</w:delText>
        </w:r>
      </w:del>
      <w:ins w:id="84" w:author="Samuel Abbott" w:date="2019-09-06T16:13:00Z">
        <w:r w:rsidR="00994201">
          <w:t>,</w:t>
        </w:r>
      </w:ins>
      <w:r w:rsidR="00994201">
        <w:t>97.5% Quantiles (Q): 1300</w:t>
      </w:r>
      <w:del w:id="85" w:author="Samuel Abbott" w:date="2019-09-06T16:13:00Z">
        <w:r>
          <w:delText>-</w:delText>
        </w:r>
      </w:del>
      <w:ins w:id="86" w:author="Samuel Abbott" w:date="2019-09-06T16:13:00Z">
        <w:r w:rsidR="00994201">
          <w:t xml:space="preserve">, </w:t>
        </w:r>
      </w:ins>
      <w:r w:rsidR="00994201">
        <w:t>2100) vaccines would have been required to prevent a single notification in 2004.</w:t>
      </w:r>
      <w:del w:id="87" w:author="Samuel Abbott" w:date="2019-09-06T16:13:00Z">
        <w:r>
          <w:delText xml:space="preserve"> If the scheme had ended in 2001, 302 (2.5-97.5% Q: 238-369) additional annual notifications would have occurred compared to if the scheme had continued. If the scheme ended in 2016, 120 (2.5-97.5% Q: 88-155) additional annual notifications would have occurred.</w:delText>
        </w:r>
      </w:del>
    </w:p>
    <w:p w14:paraId="0220AAEC" w14:textId="77777777" w:rsidR="00994201" w:rsidRDefault="00994201" w:rsidP="00994201">
      <w:pPr>
        <w:pStyle w:val="Heading2"/>
      </w:pPr>
      <w:bookmarkStart w:id="88" w:name="conclusions"/>
      <w:bookmarkEnd w:id="88"/>
      <w:r>
        <w:t>Conclusions</w:t>
      </w:r>
    </w:p>
    <w:p w14:paraId="3A49BF6E" w14:textId="55B676DD" w:rsidR="00994201" w:rsidRDefault="00994201" w:rsidP="00994201">
      <w:pPr>
        <w:pStyle w:val="FirstParagraph"/>
        <w:rPr>
          <w:ins w:id="89" w:author="Samuel Abbott" w:date="2019-09-06T16:13:00Z"/>
        </w:rPr>
      </w:pPr>
      <w:ins w:id="90" w:author="Samuel Abbott" w:date="2019-09-06T16:13:00Z">
        <w:r>
          <w:t xml:space="preserve">The previously published estimates of the impact of ending the BCG schools scheme were found to be spuriously precise once updated with parameter uncertainty. </w:t>
        </w:r>
      </w:ins>
      <w:r>
        <w:t xml:space="preserve">Our estimates of the impact of ending </w:t>
      </w:r>
      <w:del w:id="91" w:author="Samuel Abbott" w:date="2019-09-06T16:13:00Z">
        <w:r w:rsidR="006B7450">
          <w:delText>the BCG schools’ scheme</w:delText>
        </w:r>
      </w:del>
      <w:ins w:id="92" w:author="Samuel Abbott" w:date="2019-09-06T16:13:00Z">
        <w:r>
          <w:t>school-age vaccination</w:t>
        </w:r>
      </w:ins>
      <w:r>
        <w:t xml:space="preserve"> were highly sensitive to the annual decrease in incidence rates. The impact of ending the BCG schools’ scheme was found to be greater than previously thought when </w:t>
      </w:r>
      <w:del w:id="93" w:author="Samuel Abbott" w:date="2019-09-06T16:13:00Z">
        <w:r w:rsidR="006B7450">
          <w:delText xml:space="preserve">parameter values were </w:delText>
        </w:r>
        <w:r w:rsidR="00502D33">
          <w:delText>updated,</w:delText>
        </w:r>
        <w:r w:rsidR="006B7450">
          <w:delText xml:space="preserve"> and </w:delText>
        </w:r>
      </w:del>
      <w:r>
        <w:t xml:space="preserve">notification data were used. Our results highlight the importance of including uncertainty </w:t>
      </w:r>
      <w:ins w:id="94" w:author="Samuel Abbott" w:date="2019-09-06T16:13:00Z">
        <w:r>
          <w:t xml:space="preserve">and evaluating multiple scenarios </w:t>
        </w:r>
      </w:ins>
      <w:r>
        <w:t>when forecasting the impact of changes in vaccination policy.</w:t>
      </w:r>
    </w:p>
    <w:p w14:paraId="3A41B26F" w14:textId="77777777" w:rsidR="00994201" w:rsidRDefault="00994201">
      <w:pPr>
        <w:rPr>
          <w:ins w:id="95" w:author="Samuel Abbott" w:date="2019-09-06T16:13:00Z"/>
        </w:rPr>
      </w:pPr>
      <w:ins w:id="96" w:author="Samuel Abbott" w:date="2019-09-06T16:13:00Z">
        <w:r>
          <w:br w:type="page"/>
        </w:r>
      </w:ins>
    </w:p>
    <w:p w14:paraId="05672425" w14:textId="77777777" w:rsidR="00994201" w:rsidRDefault="00994201">
      <w:pPr>
        <w:pStyle w:val="BodyText"/>
        <w:pPrChange w:id="97" w:author="Samuel Abbott" w:date="2019-09-06T16:13:00Z">
          <w:pPr>
            <w:pStyle w:val="FirstParagraph"/>
          </w:pPr>
        </w:pPrChange>
      </w:pPr>
    </w:p>
    <w:p w14:paraId="60E24E6B" w14:textId="77777777" w:rsidR="00DC39E1" w:rsidRDefault="00E51A05">
      <w:pPr>
        <w:pStyle w:val="Heading1"/>
      </w:pPr>
      <w:bookmarkStart w:id="98" w:name="what-is-already-known-on-this-subject"/>
      <w:bookmarkStart w:id="99" w:name="strengths-and-limitations-of-this-study"/>
      <w:bookmarkEnd w:id="98"/>
      <w:bookmarkEnd w:id="99"/>
      <w:r>
        <w:t>Strengths and limitati</w:t>
      </w:r>
      <w:r>
        <w:t>ons of this study</w:t>
      </w:r>
    </w:p>
    <w:p w14:paraId="64E75ACD" w14:textId="77777777" w:rsidR="00F626AC" w:rsidRPr="00F626AC" w:rsidRDefault="00F626AC" w:rsidP="00F626AC">
      <w:pPr>
        <w:pStyle w:val="BodyText"/>
      </w:pPr>
    </w:p>
    <w:p w14:paraId="1A9354F3" w14:textId="53FAD9CB" w:rsidR="00DC39E1" w:rsidRPr="007F28D3" w:rsidRDefault="00E51A05">
      <w:pPr>
        <w:numPr>
          <w:ilvl w:val="0"/>
          <w:numId w:val="17"/>
        </w:numPr>
        <w:pPrChange w:id="100" w:author="Samuel Abbott" w:date="2019-09-06T16:13:00Z">
          <w:pPr>
            <w:numPr>
              <w:numId w:val="22"/>
            </w:numPr>
            <w:tabs>
              <w:tab w:val="num" w:pos="0"/>
            </w:tabs>
            <w:ind w:left="480" w:hanging="480"/>
          </w:pPr>
        </w:pPrChange>
      </w:pPr>
      <w:r w:rsidRPr="007F28D3">
        <w:t>This study reassesses a key piece of the quantitative evidence used to motivate the change in BCG vaccination policy in 2005.</w:t>
      </w:r>
      <w:del w:id="101" w:author="Samuel Abbott" w:date="2019-09-06T16:13:00Z">
        <w:r w:rsidR="00112259" w:rsidRPr="00112259">
          <w:delText xml:space="preserve"> </w:delText>
        </w:r>
      </w:del>
    </w:p>
    <w:p w14:paraId="212EA607" w14:textId="77777777" w:rsidR="00DC39E1" w:rsidRDefault="00E51A05">
      <w:pPr>
        <w:numPr>
          <w:ilvl w:val="0"/>
          <w:numId w:val="17"/>
        </w:numPr>
        <w:rPr>
          <w:rPrChange w:id="102" w:author="Samuel Abbott" w:date="2019-09-06T16:13:00Z">
            <w:rPr>
              <w:rFonts w:asciiTheme="minorHAnsi" w:hAnsiTheme="minorHAnsi"/>
            </w:rPr>
          </w:rPrChange>
        </w:rPr>
        <w:pPrChange w:id="103" w:author="Samuel Abbott" w:date="2019-09-06T16:13:00Z">
          <w:pPr>
            <w:numPr>
              <w:numId w:val="22"/>
            </w:numPr>
            <w:tabs>
              <w:tab w:val="num" w:pos="0"/>
            </w:tabs>
            <w:ind w:left="480" w:hanging="480"/>
          </w:pPr>
        </w:pPrChange>
      </w:pPr>
      <w:r w:rsidRPr="00693B1B">
        <w:t>The inclusion of parameter uncertainty, and measurement error, allowed the uncertainty in the final estimates to</w:t>
      </w:r>
      <w:r>
        <w:rPr>
          <w:rPrChange w:id="104" w:author="Samuel Abbott" w:date="2019-09-06T16:13:00Z">
            <w:rPr>
              <w:rFonts w:asciiTheme="minorHAnsi" w:hAnsiTheme="minorHAnsi"/>
            </w:rPr>
          </w:rPrChange>
        </w:rPr>
        <w:t xml:space="preserve"> be presented. Previously published estimates may have been spuriously precise.</w:t>
      </w:r>
    </w:p>
    <w:p w14:paraId="15A4136B" w14:textId="733690A3" w:rsidR="00DC39E1" w:rsidRPr="007F28D3" w:rsidRDefault="00E51A05">
      <w:pPr>
        <w:numPr>
          <w:ilvl w:val="0"/>
          <w:numId w:val="17"/>
        </w:numPr>
        <w:pPrChange w:id="105" w:author="Samuel Abbott" w:date="2019-09-06T16:13:00Z">
          <w:pPr>
            <w:numPr>
              <w:numId w:val="22"/>
            </w:numPr>
            <w:tabs>
              <w:tab w:val="num" w:pos="0"/>
            </w:tabs>
            <w:ind w:left="480" w:hanging="480"/>
          </w:pPr>
        </w:pPrChange>
      </w:pPr>
      <w:r>
        <w:rPr>
          <w:rPrChange w:id="106" w:author="Samuel Abbott" w:date="2019-09-06T16:13:00Z">
            <w:rPr>
              <w:rFonts w:asciiTheme="minorHAnsi" w:hAnsiTheme="minorHAnsi"/>
            </w:rPr>
          </w:rPrChange>
        </w:rPr>
        <w:t xml:space="preserve">The model used in this study is not the most accurate method for assessing the impact of ending the BCG </w:t>
      </w:r>
      <w:del w:id="107" w:author="Samuel Abbott" w:date="2019-09-06T16:13:00Z">
        <w:r w:rsidR="00112259" w:rsidRPr="00112259">
          <w:delText>schools’</w:delText>
        </w:r>
      </w:del>
      <w:ins w:id="108" w:author="Samuel Abbott" w:date="2019-09-06T16:13:00Z">
        <w:r>
          <w:t>schools</w:t>
        </w:r>
      </w:ins>
      <w:r w:rsidRPr="007F28D3">
        <w:t xml:space="preserve"> scheme. However, it does provide an estimate that is based on th</w:t>
      </w:r>
      <w:r w:rsidRPr="007F28D3">
        <w:t>e available data and on the framework used to inform policy making. This allowed the strength of some the quantitative evidence used in the decision-making process to be assessed.</w:t>
      </w:r>
      <w:del w:id="109" w:author="Samuel Abbott" w:date="2019-09-06T16:13:00Z">
        <w:r w:rsidR="00112259" w:rsidRPr="00112259">
          <w:delText xml:space="preserve"> </w:delText>
        </w:r>
      </w:del>
    </w:p>
    <w:p w14:paraId="52899E2D" w14:textId="0F57C42A" w:rsidR="00DC39E1" w:rsidRPr="007F28D3" w:rsidRDefault="00E51A05">
      <w:pPr>
        <w:numPr>
          <w:ilvl w:val="0"/>
          <w:numId w:val="17"/>
        </w:numPr>
        <w:pPrChange w:id="110" w:author="Samuel Abbott" w:date="2019-09-06T16:13:00Z">
          <w:pPr>
            <w:numPr>
              <w:numId w:val="22"/>
            </w:numPr>
            <w:tabs>
              <w:tab w:val="num" w:pos="0"/>
            </w:tabs>
            <w:ind w:left="480" w:hanging="480"/>
          </w:pPr>
        </w:pPrChange>
      </w:pPr>
      <w:r w:rsidRPr="00693B1B">
        <w:t xml:space="preserve">A weakness of the modelling framework used in this study is that it did not </w:t>
      </w:r>
      <w:r>
        <w:rPr>
          <w:rPrChange w:id="111" w:author="Samuel Abbott" w:date="2019-09-06T16:13:00Z">
            <w:rPr>
              <w:rFonts w:asciiTheme="minorHAnsi" w:hAnsiTheme="minorHAnsi"/>
            </w:rPr>
          </w:rPrChange>
        </w:rPr>
        <w:t>include the whole population or age groups outside those directly affected by vaccination. The exclusion of these factors means that our results are conservative.</w:t>
      </w:r>
      <w:del w:id="112" w:author="Samuel Abbott" w:date="2019-09-06T16:13:00Z">
        <w:r w:rsidR="00112259" w:rsidRPr="00112259">
          <w:delText xml:space="preserve"> </w:delText>
        </w:r>
      </w:del>
    </w:p>
    <w:p w14:paraId="048607EE" w14:textId="77777777" w:rsidR="00994201" w:rsidRDefault="00E51A05">
      <w:pPr>
        <w:numPr>
          <w:ilvl w:val="0"/>
          <w:numId w:val="17"/>
        </w:numPr>
        <w:rPr>
          <w:rPrChange w:id="113" w:author="Samuel Abbott" w:date="2019-09-06T16:13:00Z">
            <w:rPr>
              <w:rFonts w:asciiTheme="minorHAnsi" w:hAnsiTheme="minorHAnsi"/>
            </w:rPr>
          </w:rPrChange>
        </w:rPr>
        <w:pPrChange w:id="114" w:author="Samuel Abbott" w:date="2019-09-06T16:13:00Z">
          <w:pPr>
            <w:numPr>
              <w:numId w:val="22"/>
            </w:numPr>
            <w:tabs>
              <w:tab w:val="num" w:pos="0"/>
            </w:tabs>
            <w:ind w:left="480" w:hanging="480"/>
          </w:pPr>
        </w:pPrChange>
      </w:pPr>
      <w:r w:rsidRPr="00693B1B">
        <w:t>This study only considered the impact of ending the BCG schools’ scheme and not the impact of</w:t>
      </w:r>
      <w:r>
        <w:rPr>
          <w:rPrChange w:id="115" w:author="Samuel Abbott" w:date="2019-09-06T16:13:00Z">
            <w:rPr>
              <w:rFonts w:asciiTheme="minorHAnsi" w:hAnsiTheme="minorHAnsi"/>
            </w:rPr>
          </w:rPrChange>
        </w:rPr>
        <w:t xml:space="preserve"> the introduction of the targeted neonatal vaccination program. This should be considered when evaluating the change in policy as a whole.</w:t>
      </w:r>
    </w:p>
    <w:p w14:paraId="350D37FB" w14:textId="77777777" w:rsidR="006B7450" w:rsidRDefault="006B7450">
      <w:pPr>
        <w:pStyle w:val="Heading1"/>
        <w:rPr>
          <w:del w:id="116" w:author="Samuel Abbott" w:date="2019-09-06T16:13:00Z"/>
        </w:rPr>
      </w:pPr>
    </w:p>
    <w:p w14:paraId="57295EEA" w14:textId="77777777" w:rsidR="006B7450" w:rsidRDefault="006B7450">
      <w:pPr>
        <w:pStyle w:val="Heading1"/>
        <w:rPr>
          <w:del w:id="117" w:author="Samuel Abbott" w:date="2019-09-06T16:13:00Z"/>
        </w:rPr>
      </w:pPr>
    </w:p>
    <w:p w14:paraId="692B22D4" w14:textId="77777777" w:rsidR="00E33B5B" w:rsidRPr="00E33B5B" w:rsidRDefault="00E33B5B" w:rsidP="00E33B5B">
      <w:pPr>
        <w:pStyle w:val="BodyText"/>
        <w:rPr>
          <w:del w:id="118" w:author="Samuel Abbott" w:date="2019-09-06T16:13:00Z"/>
        </w:rPr>
      </w:pPr>
    </w:p>
    <w:p w14:paraId="24EAF84D" w14:textId="77777777" w:rsidR="00994201" w:rsidRDefault="00994201" w:rsidP="00994201">
      <w:pPr>
        <w:pStyle w:val="BodyText"/>
        <w:rPr>
          <w:ins w:id="119" w:author="Samuel Abbott" w:date="2019-09-06T16:13:00Z"/>
        </w:rPr>
      </w:pPr>
      <w:ins w:id="120" w:author="Samuel Abbott" w:date="2019-09-06T16:13:00Z">
        <w:r>
          <w:br w:type="page"/>
        </w:r>
      </w:ins>
    </w:p>
    <w:p w14:paraId="65445658" w14:textId="36E40777" w:rsidR="00994201" w:rsidRDefault="00994201" w:rsidP="00994201">
      <w:pPr>
        <w:rPr>
          <w:rStyle w:val="Hyperlink"/>
          <w:rFonts w:ascii="Arial" w:hAnsi="Arial"/>
          <w:color w:val="0083BF"/>
          <w:sz w:val="21"/>
          <w:rPrChange w:id="121" w:author="Samuel Abbott" w:date="2019-09-06T16:13:00Z">
            <w:rPr/>
          </w:rPrChange>
        </w:rPr>
      </w:pPr>
      <w:r>
        <w:rPr>
          <w:rFonts w:ascii="Arial" w:hAnsi="Arial" w:cs="Arial"/>
          <w:color w:val="606060"/>
          <w:sz w:val="21"/>
          <w:szCs w:val="21"/>
          <w:shd w:val="clear" w:color="auto" w:fill="FFFFFF"/>
        </w:rPr>
        <w:lastRenderedPageBreak/>
        <w:t xml:space="preserve">I, the Submitting Author has the right to grant and does grant on behalf of all authors of the Work (as defined in the below author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an exclusive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and/or a non-exclusive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for contributions from authors who are: </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 UK Crown employees; ii) where BMJ has agreed a CC-BY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shall apply, and/or iii) in accordance with the terms applicable for US Federal Government officers or employees acting as part of their official duties; on a worldwide, perpetual, irrevocable, royalty-free basis to BMJ Publishing Group Ltd (“BMJ”) its licensees and where the relevant Journal is co-owned by BMJ to the co-owners of the Journal, to publish the Work in BMJ Open and any other BMJ products and to exploit all rights, as set out in our</w:t>
      </w:r>
      <w:r>
        <w:rPr>
          <w:rStyle w:val="apple-converted-space"/>
          <w:rFonts w:ascii="Arial" w:hAnsi="Arial" w:cs="Arial"/>
          <w:color w:val="606060"/>
          <w:sz w:val="21"/>
          <w:szCs w:val="21"/>
          <w:shd w:val="clear" w:color="auto" w:fill="FFFFFF"/>
        </w:rPr>
        <w:t> </w:t>
      </w:r>
      <w:hyperlink r:id="rId8" w:tgtFrame="_new" w:history="1">
        <w:proofErr w:type="spellStart"/>
        <w:r>
          <w:rPr>
            <w:rStyle w:val="Hyperlink"/>
            <w:rFonts w:ascii="Arial" w:hAnsi="Arial" w:cs="Arial"/>
            <w:color w:val="0083BF"/>
            <w:sz w:val="21"/>
            <w:szCs w:val="21"/>
          </w:rPr>
          <w:t>licence</w:t>
        </w:r>
        <w:proofErr w:type="spellEnd"/>
      </w:hyperlink>
      <w:del w:id="122" w:author="Samuel Abbott" w:date="2019-09-06T16:13:00Z">
        <w:r w:rsidR="001550F8">
          <w:rPr>
            <w:rFonts w:ascii="Arial" w:hAnsi="Arial" w:cs="Arial"/>
            <w:color w:val="606060"/>
            <w:sz w:val="21"/>
            <w:szCs w:val="21"/>
            <w:shd w:val="clear" w:color="auto" w:fill="FFFFFF"/>
          </w:rPr>
          <w:delText>.</w:delText>
        </w:r>
      </w:del>
    </w:p>
    <w:p w14:paraId="64FF4203" w14:textId="77777777" w:rsidR="006B7450" w:rsidRDefault="006B7450">
      <w:pPr>
        <w:pStyle w:val="Heading1"/>
        <w:rPr>
          <w:del w:id="123" w:author="Samuel Abbott" w:date="2019-09-06T16:13:00Z"/>
        </w:rPr>
        <w:sectPr w:rsidR="006B7450">
          <w:headerReference w:type="default" r:id="rId9"/>
          <w:footerReference w:type="default" r:id="rId10"/>
          <w:pgSz w:w="12240" w:h="15840"/>
          <w:pgMar w:top="1440" w:right="1440" w:bottom="1440" w:left="1440" w:header="720" w:footer="720" w:gutter="0"/>
          <w:cols w:space="720"/>
        </w:sectPr>
      </w:pPr>
    </w:p>
    <w:p w14:paraId="09B16CE7" w14:textId="77777777" w:rsidR="00994201" w:rsidRDefault="00994201" w:rsidP="00994201">
      <w:pPr>
        <w:pStyle w:val="BodyText"/>
        <w:rPr>
          <w:ins w:id="124" w:author="Samuel Abbott" w:date="2019-09-06T16:13:00Z"/>
          <w:rStyle w:val="Hyperlink"/>
          <w:rFonts w:ascii="Arial" w:hAnsi="Arial" w:cs="Arial"/>
          <w:color w:val="0083BF"/>
          <w:sz w:val="21"/>
          <w:szCs w:val="21"/>
        </w:rPr>
      </w:pPr>
      <w:ins w:id="125" w:author="Samuel Abbott" w:date="2019-09-06T16:13:00Z">
        <w:r>
          <w:rPr>
            <w:rStyle w:val="Hyperlink"/>
            <w:rFonts w:ascii="Arial" w:hAnsi="Arial" w:cs="Arial"/>
            <w:color w:val="0083BF"/>
            <w:sz w:val="21"/>
            <w:szCs w:val="21"/>
          </w:rPr>
          <w:br w:type="page"/>
        </w:r>
      </w:ins>
    </w:p>
    <w:p w14:paraId="76AB81DA" w14:textId="77777777" w:rsidR="00DC39E1" w:rsidRDefault="00DC39E1" w:rsidP="00994201">
      <w:pPr>
        <w:rPr>
          <w:ins w:id="126" w:author="Samuel Abbott" w:date="2019-09-06T16:13:00Z"/>
        </w:rPr>
      </w:pPr>
    </w:p>
    <w:p w14:paraId="2CA18148" w14:textId="77777777" w:rsidR="00DC39E1" w:rsidRDefault="00E51A05">
      <w:pPr>
        <w:pStyle w:val="Heading1"/>
      </w:pPr>
      <w:bookmarkStart w:id="127" w:name="introduction"/>
      <w:bookmarkEnd w:id="127"/>
      <w:r>
        <w:t>Introduction</w:t>
      </w:r>
    </w:p>
    <w:p w14:paraId="4AE96F03" w14:textId="77777777" w:rsidR="00DC39E1" w:rsidRDefault="00E51A05">
      <w:pPr>
        <w:pStyle w:val="FirstParagraph"/>
      </w:pPr>
      <w:r>
        <w:t>The Bacillus Calmette–Guérin (BCG) vaccine remains the only licensed vaccine for use against Tuberculosi</w:t>
      </w:r>
      <w:r>
        <w:t>s (TB), although its use globally is controversial due to evidence of variable effectiveness,[1] and waning protection 10-15 years after vaccination.[2] Global usage of the BCG varies between no vaccination, universal vaccination, and high-risk group vacci</w:t>
      </w:r>
      <w:r>
        <w:t>nation and may target either neonates or school-aged children.[3,4] The World Health Organization (WHO) recommends vaccination for all neonates as early as possible after birth in high burden settings, with vaccination in low burden settings being dependen</w:t>
      </w:r>
      <w:r>
        <w:t>t on the country specific epidemiology of TB.[5] This recommendation is based on the strong evidence that the BCG is highly protective in children,[6,7] whilst its effectiveness has been shown to vary with latitude when given later in life.[8]</w:t>
      </w:r>
    </w:p>
    <w:p w14:paraId="7854A758" w14:textId="2F944881" w:rsidR="00DC39E1" w:rsidRDefault="00E51A05">
      <w:pPr>
        <w:pStyle w:val="BodyText"/>
      </w:pPr>
      <w:r>
        <w:t>In England a</w:t>
      </w:r>
      <w:r>
        <w:t xml:space="preserve">nd Wales, universal school-aged </w:t>
      </w:r>
      <w:ins w:id="128" w:author="Samuel Abbott" w:date="2019-09-06T16:13:00Z">
        <w:r>
          <w:t xml:space="preserve">(at 13-14 years old) </w:t>
        </w:r>
      </w:ins>
      <w:r>
        <w:t>vaccination was introduced after a MRC trial in the 1950s estimated BCG’s effectiveness at 80% in the ethnic White UK born population.[9] The policy remained in place until 2005, when England and Wales c</w:t>
      </w:r>
      <w:r>
        <w:t xml:space="preserve">hanged to targeted vaccination of </w:t>
      </w:r>
      <w:ins w:id="129" w:author="Samuel Abbott" w:date="2019-09-06T16:13:00Z">
        <w:r>
          <w:t xml:space="preserve">high-risk </w:t>
        </w:r>
      </w:ins>
      <w:r>
        <w:t>neonates. The 2005 change in BCG vaccination policy was motivated by evidence of decreased transmission of TB, an increasing proportion of TB cases occurring in the non-UK born,[10] and modelling evidence that su</w:t>
      </w:r>
      <w:r>
        <w:t xml:space="preserve">ggested stopping the BCG </w:t>
      </w:r>
      <w:del w:id="130" w:author="Samuel Abbott" w:date="2019-09-06T16:13:00Z">
        <w:r w:rsidR="000D73CA">
          <w:delText>schools’</w:delText>
        </w:r>
      </w:del>
      <w:ins w:id="131" w:author="Samuel Abbott" w:date="2019-09-06T16:13:00Z">
        <w:r>
          <w:t>schools</w:t>
        </w:r>
      </w:ins>
      <w:r>
        <w:t xml:space="preserve"> scheme would have minimal long term effects on incidence rates.[11] Due to the complex nature of both TB and the BCG vaccine, the ongoing impact of this change in policy is hard to directly estimate, with decision makers re</w:t>
      </w:r>
      <w:r>
        <w:t>lying on expert opinion, evidence from surveillance data, and insight from modelling studies.</w:t>
      </w:r>
    </w:p>
    <w:p w14:paraId="62A4D254" w14:textId="61DFE460" w:rsidR="00DC39E1" w:rsidRDefault="00E51A05">
      <w:pPr>
        <w:pStyle w:val="BodyText"/>
      </w:pPr>
      <w:r>
        <w:t>In 1987, an assessment of the school-age vaccination program was carried out in England and Wales.[11] This study was used, combined with a sensitivity analysis o</w:t>
      </w:r>
      <w:r>
        <w:t xml:space="preserve">f notification rates, as supporting evidence by the Joint Committee on Vaccination and Immunisation (JVCI) BCG subgroup for the change in vaccination policy.[12,13] This </w:t>
      </w:r>
      <w:del w:id="132" w:author="Samuel Abbott" w:date="2019-09-06T16:13:00Z">
        <w:r w:rsidR="000D73CA">
          <w:delText>papers</w:delText>
        </w:r>
      </w:del>
      <w:ins w:id="133" w:author="Samuel Abbott" w:date="2019-09-06T16:13:00Z">
        <w:r>
          <w:t>paper</w:t>
        </w:r>
      </w:ins>
      <w:r>
        <w:t xml:space="preserve"> aims to re-evaluate this modelling, and re-estimate the predicted impact of stop</w:t>
      </w:r>
      <w:r>
        <w:t xml:space="preserve">ping the </w:t>
      </w:r>
      <w:del w:id="134" w:author="Samuel Abbott" w:date="2019-09-06T16:13:00Z">
        <w:r w:rsidR="000D73CA">
          <w:delText>schools’</w:delText>
        </w:r>
      </w:del>
      <w:ins w:id="135" w:author="Samuel Abbott" w:date="2019-09-06T16:13:00Z">
        <w:r>
          <w:t>schools</w:t>
        </w:r>
      </w:ins>
      <w:r>
        <w:t xml:space="preserve"> scheme. </w:t>
      </w:r>
      <w:del w:id="136" w:author="Samuel Abbott" w:date="2019-09-06T16:13:00Z">
        <w:r w:rsidR="000D73CA">
          <w:delText>Whilst these results are retrospective they may be used by policy makers to assess some</w:delText>
        </w:r>
      </w:del>
      <w:ins w:id="137" w:author="Samuel Abbott" w:date="2019-09-06T16:13:00Z">
        <w:r>
          <w:t>Re-evaluating this work allows for the strength</w:t>
        </w:r>
      </w:ins>
      <w:r>
        <w:t xml:space="preserve"> of the </w:t>
      </w:r>
      <w:del w:id="138" w:author="Samuel Abbott" w:date="2019-09-06T16:13:00Z">
        <w:r w:rsidR="000D73CA">
          <w:delText xml:space="preserve">ongoing impact of ending the BCG schools’ scheme. In addition they </w:delText>
        </w:r>
      </w:del>
      <w:ins w:id="139" w:author="Samuel Abbott" w:date="2019-09-06T16:13:00Z">
        <w:r>
          <w:t xml:space="preserve">evidence used in decision making to be assessed and may </w:t>
        </w:r>
      </w:ins>
      <w:r>
        <w:t xml:space="preserve">highlight </w:t>
      </w:r>
      <w:ins w:id="140" w:author="Samuel Abbott" w:date="2019-09-06T16:13:00Z">
        <w:r>
          <w:t xml:space="preserve">any issues with </w:t>
        </w:r>
      </w:ins>
      <w:r>
        <w:t xml:space="preserve">the </w:t>
      </w:r>
      <w:del w:id="141" w:author="Samuel Abbott" w:date="2019-09-06T16:13:00Z">
        <w:r w:rsidR="000D73CA">
          <w:delText>importance of including uncertainty when forecasting the impact of changes in vaccination policy</w:delText>
        </w:r>
      </w:del>
      <w:ins w:id="142" w:author="Samuel Abbott" w:date="2019-09-06T16:13:00Z">
        <w:r>
          <w:t>approach used</w:t>
        </w:r>
      </w:ins>
      <w:r>
        <w:t>.</w:t>
      </w:r>
    </w:p>
    <w:p w14:paraId="6825C7FD" w14:textId="77777777" w:rsidR="00DC39E1" w:rsidRDefault="00E51A05">
      <w:pPr>
        <w:pStyle w:val="Heading1"/>
      </w:pPr>
      <w:bookmarkStart w:id="143" w:name="methods"/>
      <w:bookmarkEnd w:id="143"/>
      <w:r>
        <w:t>Methods</w:t>
      </w:r>
    </w:p>
    <w:p w14:paraId="0C762F32" w14:textId="654918BB" w:rsidR="00DC39E1" w:rsidRDefault="00E51A05">
      <w:pPr>
        <w:pStyle w:val="Heading2"/>
      </w:pPr>
      <w:bookmarkStart w:id="144" w:name="modelling-the-impact-of-ending-the-bcg-s"/>
      <w:bookmarkEnd w:id="144"/>
      <w:r>
        <w:t xml:space="preserve">Modelling the impact of ending the BCG </w:t>
      </w:r>
      <w:del w:id="145" w:author="Samuel Abbott" w:date="2019-09-06T16:13:00Z">
        <w:r w:rsidR="000D73CA">
          <w:delText>schools’</w:delText>
        </w:r>
      </w:del>
      <w:ins w:id="146" w:author="Samuel Abbott" w:date="2019-09-06T16:13:00Z">
        <w:r>
          <w:t>schools</w:t>
        </w:r>
      </w:ins>
      <w:r>
        <w:t xml:space="preserve"> scheme</w:t>
      </w:r>
    </w:p>
    <w:p w14:paraId="2CFD556D" w14:textId="6069A948" w:rsidR="00DC39E1" w:rsidRDefault="00E51A05">
      <w:pPr>
        <w:pStyle w:val="FirstParagraph"/>
      </w:pPr>
      <w:r>
        <w:t xml:space="preserve">We implemented Sutherland et al.’s model for estimating the impact of ending the BCG </w:t>
      </w:r>
      <w:del w:id="147" w:author="Samuel Abbott" w:date="2019-09-06T16:13:00Z">
        <w:r w:rsidR="000D73CA">
          <w:delText>schools’</w:delText>
        </w:r>
      </w:del>
      <w:ins w:id="148" w:author="Samuel Abbott" w:date="2019-09-06T16:13:00Z">
        <w:r>
          <w:t>schools</w:t>
        </w:r>
      </w:ins>
      <w:r>
        <w:t xml:space="preserve"> scheme.[11] This model was based on data from TB notification surveys conducted in 1973, 1978, and 1983.[14] </w:t>
      </w:r>
      <w:r>
        <w:t>These were used to estimate incidence rates, stratified by BCG vaccination status</w:t>
      </w:r>
      <w:del w:id="149" w:author="Samuel Abbott" w:date="2019-09-06T16:13:00Z">
        <w:r w:rsidR="000D73CA">
          <w:delText>,</w:delText>
        </w:r>
      </w:del>
      <w:ins w:id="150" w:author="Samuel Abbott" w:date="2019-09-06T16:13:00Z">
        <w:r>
          <w:t xml:space="preserve"> (vaccinated, unvaccinated, and ineligible),</w:t>
        </w:r>
      </w:ins>
      <w:r>
        <w:t xml:space="preserve"> in the ethnic White UK born population of England and Wales aged 15-19 years old, 20-24 years old and 25-29 years old. Future inci</w:t>
      </w:r>
      <w:r>
        <w:t xml:space="preserve">dence rates were forecast by assuming an annual decrease in </w:t>
      </w:r>
      <w:r>
        <w:lastRenderedPageBreak/>
        <w:t>incidence rates, which was based on historic trends</w:t>
      </w:r>
      <w:del w:id="151" w:author="Samuel Abbott" w:date="2019-09-06T16:13:00Z">
        <w:r w:rsidR="000D73CA">
          <w:delText xml:space="preserve"> (see supplementary information).[</w:delText>
        </w:r>
      </w:del>
      <w:ins w:id="152" w:author="Samuel Abbott" w:date="2019-09-06T16:13:00Z">
        <w:r>
          <w:t>.[</w:t>
        </w:r>
      </w:ins>
      <w:r>
        <w:t xml:space="preserve">11,15] Primary impacts from ending the </w:t>
      </w:r>
      <w:del w:id="153" w:author="Samuel Abbott" w:date="2019-09-06T16:13:00Z">
        <w:r w:rsidR="000D73CA">
          <w:delText>schools’</w:delText>
        </w:r>
      </w:del>
      <w:ins w:id="154" w:author="Samuel Abbott" w:date="2019-09-06T16:13:00Z">
        <w:r>
          <w:t>schools</w:t>
        </w:r>
      </w:ins>
      <w:r>
        <w:t xml:space="preserve"> scheme were estimated by calculating the difference in incidence rates between the vaccinated an</w:t>
      </w:r>
      <w:r>
        <w:t xml:space="preserve">d unvaccinated populations. Additional notifications from TB transmission were then calculated using a transmission chain model. This model </w:t>
      </w:r>
      <w:del w:id="155" w:author="Samuel Abbott" w:date="2019-09-06T16:13:00Z">
        <w:r w:rsidR="000D73CA">
          <w:delText>was defined using the following steps,</w:delText>
        </w:r>
      </w:del>
      <w:ins w:id="156" w:author="Samuel Abbott" w:date="2019-09-06T16:13:00Z">
        <w:r>
          <w:t>allowed both the number of additional notifications to be estimated as well as estimating when approximately they wo</w:t>
        </w:r>
        <w:r>
          <w:t>uld occur after the initial notification. Based on data availability the model used a 5 year timestep. More detail is given in the following sections.</w:t>
        </w:r>
      </w:ins>
    </w:p>
    <w:p w14:paraId="0DC2FC49" w14:textId="77777777" w:rsidR="00DC39E1" w:rsidRDefault="00E51A05">
      <w:pPr>
        <w:pStyle w:val="Heading3"/>
        <w:rPr>
          <w:ins w:id="157" w:author="Samuel Abbott" w:date="2019-09-06T16:13:00Z"/>
        </w:rPr>
      </w:pPr>
      <w:bookmarkStart w:id="158" w:name="estimating-notification-rates"/>
      <w:bookmarkEnd w:id="158"/>
      <w:ins w:id="159" w:author="Samuel Abbott" w:date="2019-09-06T16:13:00Z">
        <w:r>
          <w:t>Estimating notification rates</w:t>
        </w:r>
      </w:ins>
    </w:p>
    <w:p w14:paraId="0C552D27" w14:textId="77777777" w:rsidR="00DC39E1" w:rsidRDefault="00E51A05">
      <w:pPr>
        <w:pStyle w:val="FirstParagraph"/>
        <w:rPr>
          <w:ins w:id="160" w:author="Samuel Abbott" w:date="2019-09-06T16:13:00Z"/>
        </w:rPr>
      </w:pPr>
      <w:ins w:id="161" w:author="Samuel Abbott" w:date="2019-09-06T16:13:00Z">
        <w:r>
          <w:t>The effectiveness of the BCG vaccine was originally estimated by an MRC tri</w:t>
        </w:r>
        <w:r>
          <w:t>al in 1953 at 78% in the United Kingdom.[9] As a follow up to this trial members of the MRC bio-statistics unit conducted a series of notification surveys attempting to ascertain any change in effectiveness, as well as acting as an estimate of notification</w:t>
        </w:r>
        <w:r>
          <w:t xml:space="preserve"> rates across different demographics.[14] Notification surveys were carried out at 5 year intervals in 1973, 1978 and 1983; looking at those aged 15-24 years old in England and Wales. For the 1983 survey records of BCG status, Tuberculin status and ethnici</w:t>
        </w:r>
        <w:r>
          <w:t>ty were extracted from the records of notifying physicians and the records of the local health and education authorities. Totals, across the study period, were then aggregated for the following groups: Tuberculin negative and BCG positive, Tuberculin negat</w:t>
        </w:r>
        <w:r>
          <w:t xml:space="preserve">ive and BCG negative, Tuberculin positive and not vaccinated and those who did not participate. These totals were then combined with the population estimates for each cohort at 13 years of age to estimate the ethnic </w:t>
        </w:r>
        <w:proofErr w:type="spellStart"/>
        <w:r>
          <w:t>make up</w:t>
        </w:r>
        <w:proofErr w:type="spellEnd"/>
        <w:r>
          <w:t xml:space="preserve"> of the population, and to constr</w:t>
        </w:r>
        <w:r>
          <w:t xml:space="preserve">uct notification rates for each category. Data were drawn from a range of sources including: Office of National Statistics data; annual local authority returns for total tuberculin test results; BCG vaccinations in the schools scheme; and the Labour force </w:t>
        </w:r>
        <w:r>
          <w:t>survey (1983).</w:t>
        </w:r>
      </w:ins>
    </w:p>
    <w:p w14:paraId="3AB1E039" w14:textId="77777777" w:rsidR="00DC39E1" w:rsidRDefault="00E51A05">
      <w:pPr>
        <w:pStyle w:val="BodyText"/>
        <w:rPr>
          <w:ins w:id="162" w:author="Samuel Abbott" w:date="2019-09-06T16:13:00Z"/>
        </w:rPr>
      </w:pPr>
      <w:ins w:id="163" w:author="Samuel Abbott" w:date="2019-09-06T16:13:00Z">
        <w:r>
          <w:t>For 1983 this corresponded with 874 notifications in the ethnic White UK born in England and Wales, between 15-24, with participation at 80%. As the number of Tuberculin negative subjects not given BCG was unreported this was estimated at 1.</w:t>
        </w:r>
        <w:r>
          <w:t>9% of those vaccinated with the BCG. Allowances were also made for those already vaccinated prior to the schools scheme. See [14] for full details of the survey construction and the additional assumptions used to give similar estimates for both the 1973 an</w:t>
        </w:r>
        <w:r>
          <w:t>d 1978 surveys. The findings of these surveys were as follows: in the ethnic White population notification rates had fallen by an annual average of 9% and BCG efficacy had remained high.[11,15]</w:t>
        </w:r>
      </w:ins>
    </w:p>
    <w:p w14:paraId="54F3C73E" w14:textId="77777777" w:rsidR="00DC39E1" w:rsidRDefault="00E51A05">
      <w:pPr>
        <w:pStyle w:val="BodyText"/>
        <w:rPr>
          <w:ins w:id="164" w:author="Samuel Abbott" w:date="2019-09-06T16:13:00Z"/>
        </w:rPr>
      </w:pPr>
      <w:ins w:id="165" w:author="Samuel Abbott" w:date="2019-09-06T16:13:00Z">
        <w:r>
          <w:t>Evidence suggests that the BCG vaccine has a high efficacy for</w:t>
        </w:r>
        <w:r>
          <w:t xml:space="preserve"> at least the first 15 years after vaccination, therefore </w:t>
        </w:r>
        <w:proofErr w:type="spellStart"/>
        <w:r>
          <w:t>sutherland</w:t>
        </w:r>
        <w:proofErr w:type="spellEnd"/>
        <w:r>
          <w:t xml:space="preserve"> et al. extrapolated from the data on the 20-24 cohort to a theoretical 25-29 year old cohort. Data on the notifications for the first 6 months of the 1983 survey was available and this wa</w:t>
        </w:r>
        <w:r>
          <w:t>s then scaled using the ratio of notifications from this age group against the total number of notifications recorded in that year. Population estimates from the 20-24 cohort were adjusted for all causes of mortality (0.34%). Migration was ignored. The tub</w:t>
        </w:r>
        <w:r>
          <w:t>erculin positive cohort had a sharp decline in the previous two cohorts, therefore it was assumed that this continued. Lastly, the efficacy was estimated as being that seen in the 20-24 cohort but with the same decline in protection seen between the last t</w:t>
        </w:r>
        <w:r>
          <w:t xml:space="preserve">wo cohorts. These assumptions allowed notification rates to be </w:t>
        </w:r>
        <w:r>
          <w:lastRenderedPageBreak/>
          <w:t>estimated for the 25-29 year old population, resulting in a complete cohort over the projected 15 years of BCG effectiveness.</w:t>
        </w:r>
      </w:ins>
    </w:p>
    <w:p w14:paraId="272F7BE1" w14:textId="77777777" w:rsidR="00DC39E1" w:rsidRDefault="00E51A05">
      <w:pPr>
        <w:pStyle w:val="Heading3"/>
        <w:rPr>
          <w:ins w:id="166" w:author="Samuel Abbott" w:date="2019-09-06T16:13:00Z"/>
        </w:rPr>
      </w:pPr>
      <w:bookmarkStart w:id="167" w:name="construction-of-forward-estimates"/>
      <w:bookmarkEnd w:id="167"/>
      <w:ins w:id="168" w:author="Samuel Abbott" w:date="2019-09-06T16:13:00Z">
        <w:r>
          <w:t>Construction of forward estimates</w:t>
        </w:r>
      </w:ins>
    </w:p>
    <w:p w14:paraId="63B01EDC" w14:textId="77777777" w:rsidR="00DC39E1" w:rsidRDefault="00E51A05">
      <w:pPr>
        <w:pStyle w:val="FirstParagraph"/>
        <w:rPr>
          <w:ins w:id="169" w:author="Samuel Abbott" w:date="2019-09-06T16:13:00Z"/>
        </w:rPr>
      </w:pPr>
      <w:ins w:id="170" w:author="Samuel Abbott" w:date="2019-09-06T16:13:00Z">
        <w:r>
          <w:t>Based on these estimated notifica</w:t>
        </w:r>
        <w:r>
          <w:t>tion rates Sutherland et al. then sought to quantify the ongoing risk of developing notified TB, projected forward in time, for both the vaccinated and unvaccinated populations. To construct these estimates several key assumptions, based on the results see</w:t>
        </w:r>
        <w:r>
          <w:t xml:space="preserve">n in the previous surveys, were made. Firstly, it was assumed that efficacy was not degrading within the ethnic White population and therefore historic estimates would continue to apply into the future. Additionally, it was assumed that the decay of 9% in </w:t>
        </w:r>
        <w:r>
          <w:t>notification rates, across all ethnic White populations, would continue indefinitely.</w:t>
        </w:r>
      </w:ins>
    </w:p>
    <w:p w14:paraId="769CB9A2" w14:textId="77777777" w:rsidR="00DC39E1" w:rsidRDefault="00E51A05">
      <w:pPr>
        <w:pStyle w:val="BodyText"/>
        <w:rPr>
          <w:ins w:id="171" w:author="Samuel Abbott" w:date="2019-09-06T16:13:00Z"/>
        </w:rPr>
      </w:pPr>
      <w:ins w:id="172" w:author="Samuel Abbott" w:date="2019-09-06T16:13:00Z">
        <w:r>
          <w:t>These assumptions allowed the notification rates in both the BCG vaccinated and unvaccinated groups to be projected forward in time. By assuming that the schools scheme i</w:t>
        </w:r>
        <w:r>
          <w:t xml:space="preserve">s responsible for the observed variation between vaccinated and unvaccinated rates the rate of prevented cases can then be estimated. By scaling this against a cohort of 100,000 13 year </w:t>
        </w:r>
        <w:proofErr w:type="spellStart"/>
        <w:r>
          <w:t>olds</w:t>
        </w:r>
        <w:proofErr w:type="spellEnd"/>
        <w:r>
          <w:t xml:space="preserve"> the number of prevented cases over a 15 year period can be projec</w:t>
        </w:r>
        <w:r>
          <w:t>ted for each cohort. By dividing the total number in a given cohort by the number of prevented cases the estimated number of vaccines required to prevent a single case in the 15 year period can then be calculated.</w:t>
        </w:r>
      </w:ins>
    </w:p>
    <w:p w14:paraId="758A6247" w14:textId="77777777" w:rsidR="00DC39E1" w:rsidRDefault="00E51A05">
      <w:pPr>
        <w:pStyle w:val="BodyText"/>
        <w:rPr>
          <w:ins w:id="173" w:author="Samuel Abbott" w:date="2019-09-06T16:13:00Z"/>
        </w:rPr>
      </w:pPr>
      <w:ins w:id="174" w:author="Samuel Abbott" w:date="2019-09-06T16:13:00Z">
        <w:r>
          <w:t xml:space="preserve">To estimate the total number of prevented </w:t>
        </w:r>
        <w:r>
          <w:t xml:space="preserve">notifications, for each cohort, in England and Wales the total number receiving the BCG and the coverage of the schools scheme was required. The coverage of the BCG schools scheme was estimated from annual reports of the DHSS and was assumed to be 75% for </w:t>
        </w:r>
        <w:r>
          <w:t>all years. The number of BCG vaccines given each year was estimated from the DHSS returns for the years 1967 to 1981, it was then taken as 75% of the estimated ethnic White population aged 13 years from 1982-1996, for each 5 year period thereafter it was a</w:t>
        </w:r>
        <w:r>
          <w:t>ssumed to be 2.1 million.</w:t>
        </w:r>
      </w:ins>
    </w:p>
    <w:p w14:paraId="58E92352" w14:textId="77777777" w:rsidR="00DC39E1" w:rsidRDefault="00E51A05">
      <w:pPr>
        <w:pStyle w:val="BodyText"/>
        <w:rPr>
          <w:ins w:id="175" w:author="Samuel Abbott" w:date="2019-09-06T16:13:00Z"/>
        </w:rPr>
      </w:pPr>
      <w:ins w:id="176" w:author="Samuel Abbott" w:date="2019-09-06T16:13:00Z">
        <w:r>
          <w:t>Using this information and the projected differences between vaccinated and unvaccinated notification rates allowed the number of prevented notifications for each age group to be found for each year. This can then be combined to g</w:t>
        </w:r>
        <w:r>
          <w:t>ive the total number of prevented notifications for those aged between 15-29. To understand these estimates, estimates of the projected yearly notifications if the scheme continues were required. These totals were derived from the vaccinated and unvaccinat</w:t>
        </w:r>
        <w:r>
          <w:t>ed rates supplemented with similar projections from the tuberculin positive or otherwise ineligible sourced from the 1983 BCG survey.[14]</w:t>
        </w:r>
      </w:ins>
    </w:p>
    <w:p w14:paraId="02FCDF6D" w14:textId="77777777" w:rsidR="00DC39E1" w:rsidRPr="00474698" w:rsidRDefault="00E51A05">
      <w:pPr>
        <w:pStyle w:val="Heading4"/>
        <w:rPr>
          <w:ins w:id="177" w:author="Samuel Abbott" w:date="2019-09-06T16:13:00Z"/>
          <w:color w:val="000000" w:themeColor="text1"/>
        </w:rPr>
      </w:pPr>
      <w:bookmarkStart w:id="178" w:name="transmission-chain-model"/>
      <w:bookmarkEnd w:id="178"/>
      <w:ins w:id="179" w:author="Samuel Abbott" w:date="2019-09-06T16:13:00Z">
        <w:r w:rsidRPr="00474698">
          <w:rPr>
            <w:color w:val="000000" w:themeColor="text1"/>
          </w:rPr>
          <w:t>Transmission chain model</w:t>
        </w:r>
      </w:ins>
    </w:p>
    <w:p w14:paraId="3A141BE2" w14:textId="77777777" w:rsidR="00DC39E1" w:rsidRDefault="00E51A05">
      <w:pPr>
        <w:pStyle w:val="FirstParagraph"/>
        <w:rPr>
          <w:ins w:id="180" w:author="Samuel Abbott" w:date="2019-09-06T16:13:00Z"/>
        </w:rPr>
      </w:pPr>
      <w:ins w:id="181" w:author="Samuel Abbott" w:date="2019-09-06T16:13:00Z">
        <w:r>
          <w:t>The TB transmission model is defined as follows (reproduced from [11]):</w:t>
        </w:r>
      </w:ins>
    </w:p>
    <w:p w14:paraId="307E8B4A" w14:textId="77777777" w:rsidR="00DC39E1" w:rsidRDefault="00E51A05">
      <w:pPr>
        <w:pStyle w:val="Compact"/>
        <w:numPr>
          <w:ilvl w:val="0"/>
          <w:numId w:val="18"/>
        </w:numPr>
        <w:pPrChange w:id="182" w:author="Samuel Abbott" w:date="2019-09-06T16:13:00Z">
          <w:pPr>
            <w:pStyle w:val="Compact"/>
            <w:numPr>
              <w:numId w:val="23"/>
            </w:numPr>
            <w:tabs>
              <w:tab w:val="num" w:pos="0"/>
            </w:tabs>
            <w:ind w:left="480" w:hanging="480"/>
          </w:pPr>
        </w:pPrChange>
      </w:pPr>
      <w:r>
        <w:t>Estimate the total ex</w:t>
      </w:r>
      <w:r>
        <w:t>pected number of secondary notifications (</w:t>
      </w:r>
      <m:oMath>
        <m:r>
          <w:rPr>
            <w:rFonts w:ascii="Cambria Math" w:hAnsi="Cambria Math"/>
          </w:rPr>
          <m:t>T</m:t>
        </m:r>
      </m:oMath>
      <w:r>
        <w:t>) arising from any single primary notification using the following,</w:t>
      </w:r>
    </w:p>
    <w:p w14:paraId="01B26CBB" w14:textId="50901489" w:rsidR="00DC39E1" w:rsidRDefault="00E51A05">
      <w:pPr>
        <w:pStyle w:val="FirstParagraph"/>
      </w:pPr>
      <m:oMathPara>
        <m:oMathParaPr>
          <m:jc m:val="center"/>
        </m:oMathParaPr>
        <m:oMath>
          <m:r>
            <w:rPr>
              <w:rFonts w:ascii="Cambria Math" w:hAnsi="Cambria Math"/>
            </w:rPr>
            <m:t>T</m:t>
          </m:r>
          <m:r>
            <w:del w:id="183" w:author="Samuel Abbott" w:date="2019-09-06T16:13:00Z">
              <w:rPr>
                <w:rFonts w:ascii="Cambria Math" w:hAnsi="Cambria Math"/>
              </w:rPr>
              <m:t>=</m:t>
            </w:del>
          </m:r>
          <m:sSubSup>
            <m:sSubSupPr>
              <m:ctrlPr>
                <w:del w:id="184" w:author="Samuel Abbott" w:date="2019-09-06T16:13:00Z">
                  <w:rPr>
                    <w:rFonts w:ascii="Cambria Math" w:hAnsi="Cambria Math"/>
                  </w:rPr>
                </w:del>
              </m:ctrlPr>
            </m:sSubSupPr>
            <m:e>
              <m:r>
                <w:del w:id="185" w:author="Samuel Abbott" w:date="2019-09-06T16:13:00Z">
                  <w:rPr>
                    <w:rFonts w:ascii="Cambria Math" w:hAnsi="Cambria Math"/>
                  </w:rPr>
                  <m:t>R</m:t>
                </w:del>
              </m:r>
            </m:e>
            <m:sub>
              <m:r>
                <w:del w:id="186" w:author="Samuel Abbott" w:date="2019-09-06T16:13:00Z">
                  <w:rPr>
                    <w:rFonts w:ascii="Cambria Math" w:hAnsi="Cambria Math"/>
                  </w:rPr>
                  <m:t>0</m:t>
                </w:del>
              </m:r>
            </m:sub>
            <m:sup>
              <m:r>
                <w:del w:id="187" w:author="Samuel Abbott" w:date="2019-09-06T16:13:00Z">
                  <w:rPr>
                    <w:rFonts w:ascii="Cambria Math" w:hAnsi="Cambria Math"/>
                  </w:rPr>
                  <m:t>z</m:t>
                </w:del>
              </m:r>
            </m:sup>
          </m:sSubSup>
          <m:r>
            <w:del w:id="188" w:author="Samuel Abbott" w:date="2019-09-06T16:13:00Z">
              <w:rPr>
                <w:rFonts w:ascii="Cambria Math" w:hAnsi="Cambria Math"/>
              </w:rPr>
              <m:t>=(</m:t>
            </w:del>
          </m:r>
          <m:r>
            <w:ins w:id="189" w:author="Samuel Abbott" w:date="2019-09-06T16:13:00Z">
              <w:rPr>
                <w:rFonts w:ascii="Cambria Math" w:hAnsi="Cambria Math"/>
              </w:rPr>
              <m:t>=(</m:t>
            </w:ins>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14:paraId="3501E30E" w14:textId="42709C64" w:rsidR="00DC39E1" w:rsidRDefault="000D73CA">
      <w:pPr>
        <w:pStyle w:val="FirstParagraph"/>
      </w:pPr>
      <w:del w:id="190" w:author="Samuel Abbott" w:date="2019-09-06T16:13:00Z">
        <w:r>
          <w:lastRenderedPageBreak/>
          <w:delText xml:space="preserve">Where </w:delText>
        </w:r>
        <m:oMath>
          <m:sSub>
            <m:sSubPr>
              <m:ctrlPr>
                <w:rPr>
                  <w:rFonts w:ascii="Cambria Math" w:hAnsi="Cambria Math"/>
                </w:rPr>
              </m:ctrlPr>
            </m:sSubPr>
            <m:e>
              <m:r>
                <w:rPr>
                  <w:rFonts w:ascii="Cambria Math" w:hAnsi="Cambria Math"/>
                </w:rPr>
                <m:t>R</m:t>
              </m:r>
            </m:e>
            <m:sub>
              <m:r>
                <w:rPr>
                  <w:rFonts w:ascii="Cambria Math" w:hAnsi="Cambria Math"/>
                </w:rPr>
                <m:t>0</m:t>
              </m:r>
            </m:sub>
          </m:sSub>
        </m:oMath>
        <w:r>
          <w:delText xml:space="preserve"> is the expected number of secondary cases produced by a single infection in a completely susceptible population,[16]</w:delText>
        </w:r>
      </w:del>
      <w:ins w:id="191" w:author="Samuel Abbott" w:date="2019-09-06T16:13:00Z">
        <w:r w:rsidR="00E51A05">
          <w:t>Where</w:t>
        </w:r>
      </w:ins>
      <w:r w:rsidR="00E51A05">
        <w:t xml:space="preserve"> </w:t>
      </w:r>
      <m:oMath>
        <m:r>
          <w:rPr>
            <w:rFonts w:ascii="Cambria Math" w:hAnsi="Cambria Math"/>
          </w:rPr>
          <m:t>d</m:t>
        </m:r>
      </m:oMath>
      <w:r w:rsidR="00E51A05">
        <w:t xml:space="preserve"> is the percentage decay in notification rates, and </w:t>
      </w:r>
      <m:oMath>
        <m:r>
          <w:rPr>
            <w:rFonts w:ascii="Cambria Math" w:hAnsi="Cambria Math"/>
          </w:rPr>
          <m:t>z</m:t>
        </m:r>
      </m:oMath>
      <w:r w:rsidR="00E51A05">
        <w:t xml:space="preserve"> </w:t>
      </w:r>
      <w:r w:rsidR="00E51A05">
        <w:t>is the average interval between the notification of any individual and the notification of the patient who infected them.</w:t>
      </w:r>
    </w:p>
    <w:p w14:paraId="24704E81" w14:textId="77777777" w:rsidR="00DC39E1" w:rsidRDefault="00E51A05">
      <w:pPr>
        <w:pStyle w:val="Compact"/>
        <w:numPr>
          <w:ilvl w:val="0"/>
          <w:numId w:val="19"/>
        </w:numPr>
        <w:pPrChange w:id="192" w:author="Samuel Abbott" w:date="2019-09-06T16:13:00Z">
          <w:pPr>
            <w:pStyle w:val="Compact"/>
            <w:numPr>
              <w:numId w:val="24"/>
            </w:numPr>
            <w:tabs>
              <w:tab w:val="num" w:pos="0"/>
            </w:tabs>
            <w:ind w:left="480" w:hanging="480"/>
          </w:pPr>
        </w:pPrChange>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14:paraId="0380811C" w14:textId="77777777" w:rsidR="00DC39E1" w:rsidRDefault="00E51A05">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14:paraId="73E5C544" w14:textId="752C933F" w:rsidR="00DC39E1" w:rsidRDefault="000D73CA">
      <w:pPr>
        <w:pStyle w:val="Compact"/>
        <w:numPr>
          <w:ilvl w:val="0"/>
          <w:numId w:val="20"/>
        </w:numPr>
        <w:pPrChange w:id="193" w:author="Samuel Abbott" w:date="2019-09-06T16:13:00Z">
          <w:pPr>
            <w:pStyle w:val="FirstParagraph"/>
          </w:pPr>
        </w:pPrChange>
      </w:pPr>
      <w:del w:id="194" w:author="Samuel Abbott" w:date="2019-09-06T16:13:00Z">
        <w:r>
          <w:delText xml:space="preserve">3. </w:delText>
        </w:r>
      </w:del>
      <w:r w:rsidR="00E51A05">
        <w:t>Estimate the expected average interval between each primary notification and all secondary notifications (</w:t>
      </w:r>
      <m:oMath>
        <m:r>
          <w:rPr>
            <w:rFonts w:ascii="Cambria Math" w:hAnsi="Cambria Math"/>
          </w:rPr>
          <m:t>Z</m:t>
        </m:r>
      </m:oMath>
      <w:r w:rsidR="00E51A05">
        <w:t>). This is defined to be the sum of time to all notifications, weighted by the fraction in each generation, divided by the sum</w:t>
      </w:r>
      <w:r w:rsidR="00E51A05">
        <w:t xml:space="preserve"> of all notifications. Mathematically this is,</w:t>
      </w:r>
    </w:p>
    <w:p w14:paraId="50CDC773" w14:textId="77777777" w:rsidR="00DC39E1" w:rsidRDefault="00E51A05">
      <w:pPr>
        <w:pStyle w:val="FirstParagraph"/>
        <w:pPrChange w:id="195" w:author="Samuel Abbott" w:date="2019-09-06T16:13:00Z">
          <w:pPr>
            <w:pStyle w:val="BodyText"/>
          </w:pPr>
        </w:pPrChange>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14:paraId="01696976" w14:textId="77777777" w:rsidR="00DC39E1" w:rsidRPr="00474698" w:rsidRDefault="00E51A05">
      <w:pPr>
        <w:pStyle w:val="Heading4"/>
        <w:rPr>
          <w:ins w:id="196" w:author="Samuel Abbott" w:date="2019-09-06T16:13:00Z"/>
          <w:color w:val="000000" w:themeColor="text1"/>
        </w:rPr>
      </w:pPr>
      <w:bookmarkStart w:id="197" w:name="transmission-chain-model-additions"/>
      <w:bookmarkEnd w:id="197"/>
      <w:ins w:id="198" w:author="Samuel Abbott" w:date="2019-09-06T16:13:00Z">
        <w:r w:rsidRPr="00474698">
          <w:rPr>
            <w:color w:val="000000" w:themeColor="text1"/>
          </w:rPr>
          <w:t>Transmission chain model additions</w:t>
        </w:r>
      </w:ins>
    </w:p>
    <w:p w14:paraId="43FF8FCF" w14:textId="6D0E41E3" w:rsidR="00DC39E1" w:rsidRDefault="00E51A05">
      <w:pPr>
        <w:pStyle w:val="FirstParagraph"/>
      </w:pPr>
      <w:r>
        <w:t>Implementing the model required several assumptions not detailed in [11]. Firstly, as incidence rates for those ineligible for th</w:t>
      </w:r>
      <w:r>
        <w:t xml:space="preserve">e BCG </w:t>
      </w:r>
      <w:del w:id="199" w:author="Samuel Abbott" w:date="2019-09-06T16:13:00Z">
        <w:r w:rsidR="000D73CA">
          <w:delText>schools’</w:delText>
        </w:r>
      </w:del>
      <w:ins w:id="200" w:author="Samuel Abbott" w:date="2019-09-06T16:13:00Z">
        <w:r>
          <w:t>schools</w:t>
        </w:r>
      </w:ins>
      <w:r>
        <w:t xml:space="preserve"> scheme are not published, </w:t>
      </w:r>
      <w:del w:id="201" w:author="Samuel Abbott" w:date="2019-09-06T16:13:00Z">
        <w:r w:rsidR="000D73CA">
          <w:delText>we</w:delText>
        </w:r>
      </w:del>
      <w:ins w:id="202" w:author="Samuel Abbott" w:date="2019-09-06T16:13:00Z">
        <w:r>
          <w:t>We</w:t>
        </w:r>
      </w:ins>
      <w:r>
        <w:t xml:space="preserve"> assumed that they were equal to those in the unvaccinated population. In addition, in order to reproduce the distribution of cases </w:t>
      </w:r>
      <w:del w:id="203" w:author="Samuel Abbott" w:date="2019-09-06T16:13:00Z">
        <w:r w:rsidR="000D73CA">
          <w:delText xml:space="preserve">due to transmission </w:delText>
        </w:r>
      </w:del>
      <w:r>
        <w:t xml:space="preserve">over time </w:t>
      </w:r>
      <w:del w:id="204" w:author="Samuel Abbott" w:date="2019-09-06T16:13:00Z">
        <w:r w:rsidR="000D73CA">
          <w:delText>we</w:delText>
        </w:r>
      </w:del>
      <w:ins w:id="205" w:author="Samuel Abbott" w:date="2019-09-06T16:13:00Z">
        <w:r>
          <w:t>reported in Sutherland et al. We</w:t>
        </w:r>
      </w:ins>
      <w:r>
        <w:t xml:space="preserve"> introduced an additional</w:t>
      </w:r>
      <w:ins w:id="206" w:author="Samuel Abbott" w:date="2019-09-06T16:13:00Z">
        <w:r>
          <w:t xml:space="preserve"> model step and</w:t>
        </w:r>
      </w:ins>
      <w:r>
        <w:t xml:space="preserve">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xml:space="preserve">) was then modelled </w:t>
      </w:r>
      <w:del w:id="207" w:author="Samuel Abbott" w:date="2019-09-06T16:13:00Z">
        <w:r w:rsidR="000D73CA">
          <w:delText>as follows,</w:delText>
        </w:r>
      </w:del>
      <w:ins w:id="208" w:author="Samuel Abbott" w:date="2019-09-06T16:13:00Z">
        <w:r>
          <w:t xml:space="preserve">by first estimating the number of secondary cases that occurred in the current year and </w:t>
        </w:r>
        <w:r>
          <w:t xml:space="preserve">then estimating how many secondary cases occurred 5 years later (due to the 5 year timestep). This iterative process can be </w:t>
        </w:r>
        <w:proofErr w:type="spellStart"/>
        <w:r>
          <w:t>summarised</w:t>
        </w:r>
        <w:proofErr w:type="spellEnd"/>
        <w:r>
          <w:t xml:space="preserve"> as follows,</w:t>
        </w:r>
      </w:ins>
    </w:p>
    <w:p w14:paraId="3E3CDE07" w14:textId="77777777" w:rsidR="00DC39E1" w:rsidRDefault="00E51A05">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r>
            <w:rPr>
              <w:rFonts w:ascii="Cambria Math" w:hAnsi="Cambria Math"/>
            </w:rPr>
            <m:t>PTfx</m:t>
          </m:r>
        </m:oMath>
      </m:oMathPara>
    </w:p>
    <w:p w14:paraId="401E9214" w14:textId="57028066" w:rsidR="00DC39E1" w:rsidRDefault="00E51A05">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m:t>
          </m:r>
          <m:r>
            <w:rPr>
              <w:rFonts w:ascii="Cambria Math" w:hAnsi="Cambria Math"/>
            </w:rPr>
            <m:t>PT</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Current</m:t>
              </m:r>
            </m:sup>
          </m:sSup>
          <m:r>
            <w:del w:id="209" w:author="Samuel Abbott" w:date="2019-09-06T16:13:00Z">
              <w:rPr>
                <w:rFonts w:ascii="Cambria Math" w:hAnsi="Cambria Math"/>
              </w:rPr>
              <m:t>)</m:t>
            </w:del>
          </m:r>
          <m:sSup>
            <m:sSupPr>
              <m:ctrlPr>
                <w:del w:id="210" w:author="Samuel Abbott" w:date="2019-09-06T16:13:00Z">
                  <w:rPr>
                    <w:rFonts w:ascii="Cambria Math" w:hAnsi="Cambria Math"/>
                  </w:rPr>
                </w:del>
              </m:ctrlPr>
            </m:sSupPr>
            <m:e>
              <m:r>
                <w:del w:id="211" w:author="Samuel Abbott" w:date="2019-09-06T16:13:00Z">
                  <w:rPr>
                    <w:rFonts w:ascii="Cambria Math" w:hAnsi="Cambria Math"/>
                  </w:rPr>
                  <m:t>d</m:t>
                </w:del>
              </m:r>
            </m:e>
            <m:sup>
              <m:r>
                <w:del w:id="212" w:author="Samuel Abbott" w:date="2019-09-06T16:13:00Z">
                  <w:rPr>
                    <w:rFonts w:ascii="Cambria Math" w:hAnsi="Cambria Math"/>
                  </w:rPr>
                  <m:t>5-Z</m:t>
                </w:del>
              </m:r>
            </m:sup>
          </m:sSup>
          <m:r>
            <w:ins w:id="213" w:author="Samuel Abbott" w:date="2019-09-06T16:13:00Z">
              <w:rPr>
                <w:rFonts w:ascii="Cambria Math" w:hAnsi="Cambria Math"/>
              </w:rPr>
              <m:t>)(1-</m:t>
            </w:ins>
          </m:r>
          <m:r>
            <w:ins w:id="214" w:author="Samuel Abbott" w:date="2019-09-06T16:13:00Z">
              <w:rPr>
                <w:rFonts w:ascii="Cambria Math" w:hAnsi="Cambria Math"/>
              </w:rPr>
              <m:t>d</m:t>
            </w:ins>
          </m:r>
          <m:sSup>
            <m:sSupPr>
              <m:ctrlPr>
                <w:ins w:id="215" w:author="Samuel Abbott" w:date="2019-09-06T16:13:00Z">
                  <w:rPr>
                    <w:rFonts w:ascii="Cambria Math" w:hAnsi="Cambria Math"/>
                  </w:rPr>
                </w:ins>
              </m:ctrlPr>
            </m:sSupPr>
            <m:e>
              <m:r>
                <w:ins w:id="216" w:author="Samuel Abbott" w:date="2019-09-06T16:13:00Z">
                  <w:rPr>
                    <w:rFonts w:ascii="Cambria Math" w:hAnsi="Cambria Math"/>
                  </w:rPr>
                  <m:t>)</m:t>
                </w:ins>
              </m:r>
            </m:e>
            <m:sup>
              <m:r>
                <w:ins w:id="217" w:author="Samuel Abbott" w:date="2019-09-06T16:13:00Z">
                  <w:rPr>
                    <w:rFonts w:ascii="Cambria Math" w:hAnsi="Cambria Math"/>
                  </w:rPr>
                  <m:t>L</m:t>
                </w:ins>
              </m:r>
              <m:r>
                <w:ins w:id="218" w:author="Samuel Abbott" w:date="2019-09-06T16:13:00Z">
                  <w:rPr>
                    <w:rFonts w:ascii="Cambria Math" w:hAnsi="Cambria Math"/>
                  </w:rPr>
                  <m:t>-</m:t>
                </w:ins>
              </m:r>
              <m:r>
                <w:ins w:id="219" w:author="Samuel Abbott" w:date="2019-09-06T16:13:00Z">
                  <w:rPr>
                    <w:rFonts w:ascii="Cambria Math" w:hAnsi="Cambria Math"/>
                  </w:rPr>
                  <m:t>Z</m:t>
                </w:ins>
              </m:r>
            </m:sup>
          </m:sSup>
        </m:oMath>
      </m:oMathPara>
    </w:p>
    <w:p w14:paraId="6FD6D371" w14:textId="77777777" w:rsidR="00DC39E1" w:rsidRDefault="00E51A05">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m:t>
              </m:r>
              <m:r>
                <w:rPr>
                  <w:rFonts w:ascii="Cambria Math" w:hAnsi="Cambria Math"/>
                </w:rPr>
                <m:t>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Projected</m:t>
              </m:r>
            </m:sup>
          </m:sSubSup>
        </m:oMath>
      </m:oMathPara>
    </w:p>
    <w:p w14:paraId="1F7A8F83" w14:textId="11644BCE" w:rsidR="00DC39E1" w:rsidRDefault="000D73CA">
      <w:pPr>
        <w:pStyle w:val="FirstParagraph"/>
        <w:rPr>
          <w:ins w:id="220" w:author="Samuel Abbott" w:date="2019-09-06T16:13:00Z"/>
        </w:rPr>
      </w:pPr>
      <w:del w:id="221" w:author="Samuel Abbott" w:date="2019-09-06T16:13:00Z">
        <w:r>
          <w:delText>where</w:delText>
        </w:r>
      </w:del>
      <w:ins w:id="222" w:author="Samuel Abbott" w:date="2019-09-06T16:13:00Z">
        <w:r w:rsidR="00E51A05">
          <w:t>Where</w:t>
        </w:r>
      </w:ins>
      <w:r w:rsidR="00E51A05">
        <w:t xml:space="preserve"> </w:t>
      </w:r>
      <m:oMath>
        <m:r>
          <w:rPr>
            <w:rFonts w:ascii="Cambria Math" w:hAnsi="Cambria Math"/>
          </w:rPr>
          <m:t>P</m:t>
        </m:r>
      </m:oMath>
      <w:r w:rsidR="00E51A05">
        <w:t xml:space="preserve"> is the number of primary notifications, </w:t>
      </w:r>
      <w:del w:id="223" w:author="Samuel Abbott" w:date="2019-09-06T16:13:00Z">
        <w:r>
          <w:delText xml:space="preserve">and </w:delText>
        </w:r>
      </w:del>
      <m:oMath>
        <m:r>
          <w:rPr>
            <w:rFonts w:ascii="Cambria Math" w:hAnsi="Cambria Math"/>
          </w:rPr>
          <m:t>i</m:t>
        </m:r>
      </m:oMath>
      <w:r w:rsidR="00E51A05">
        <w:t xml:space="preserve"> is the year of interest</w:t>
      </w:r>
      <w:del w:id="224" w:author="Samuel Abbott" w:date="2019-09-06T16:13:00Z">
        <w:r>
          <w:delText xml:space="preserve">. </w:delText>
        </w:r>
      </w:del>
      <w:ins w:id="225" w:author="Samuel Abbott" w:date="2019-09-06T16:13:00Z">
        <w:r w:rsidR="00E51A05">
          <w:t xml:space="preserve">, </w:t>
        </w:r>
        <m:oMath>
          <m:sSup>
            <m:sSupPr>
              <m:ctrlPr>
                <w:rPr>
                  <w:rFonts w:ascii="Cambria Math" w:hAnsi="Cambria Math"/>
                </w:rPr>
              </m:ctrlPr>
            </m:sSupPr>
            <m:e>
              <m:r>
                <w:rPr>
                  <w:rFonts w:ascii="Cambria Math" w:hAnsi="Cambria Math"/>
                </w:rPr>
                <m:t>N</m:t>
              </m:r>
            </m:e>
            <m:sup>
              <m:r>
                <w:rPr>
                  <w:rFonts w:ascii="Cambria Math" w:hAnsi="Cambria Math"/>
                </w:rPr>
                <m:t>Current</m:t>
              </m:r>
            </m:sup>
          </m:sSup>
        </m:oMath>
        <w:r w:rsidR="00E51A05">
          <w:t xml:space="preserve"> is the number of secondary cases in the current year, </w:t>
        </w:r>
        <m:oMath>
          <m:sSup>
            <m:sSupPr>
              <m:ctrlPr>
                <w:rPr>
                  <w:rFonts w:ascii="Cambria Math" w:hAnsi="Cambria Math"/>
                </w:rPr>
              </m:ctrlPr>
            </m:sSupPr>
            <m:e>
              <m:r>
                <w:rPr>
                  <w:rFonts w:ascii="Cambria Math" w:hAnsi="Cambria Math"/>
                </w:rPr>
                <m:t>N</m:t>
              </m:r>
            </m:e>
            <m:sup>
              <m:r>
                <w:rPr>
                  <w:rFonts w:ascii="Cambria Math" w:hAnsi="Cambria Math"/>
                </w:rPr>
                <m:t>Projected</m:t>
              </m:r>
            </m:sup>
          </m:sSup>
        </m:oMath>
        <w:r w:rsidR="00E51A05">
          <w:t xml:space="preserve"> </w:t>
        </w:r>
        <w:r w:rsidR="00E51A05">
          <w:t xml:space="preserve">is the number of secondary cases in the subsequent timestep, and </w:t>
        </w:r>
        <m:oMath>
          <m:r>
            <w:rPr>
              <w:rFonts w:ascii="Cambria Math" w:hAnsi="Cambria Math"/>
            </w:rPr>
            <m:t>L</m:t>
          </m:r>
        </m:oMath>
        <w:r w:rsidR="00E51A05">
          <w:t xml:space="preserve"> is the model timestep (set to be 5 years).</w:t>
        </w:r>
      </w:ins>
    </w:p>
    <w:p w14:paraId="3BE05900" w14:textId="51700BBB" w:rsidR="00DC39E1" w:rsidRDefault="00E51A05">
      <w:pPr>
        <w:pStyle w:val="BodyText"/>
        <w:pPrChange w:id="226" w:author="Samuel Abbott" w:date="2019-09-06T16:13:00Z">
          <w:pPr>
            <w:pStyle w:val="FirstParagraph"/>
          </w:pPr>
        </w:pPrChange>
      </w:pPr>
      <w:r>
        <w:t>We fitted this parameter using least squares to the original estimates of the total notifications due to ending the scheme under several scenario</w:t>
      </w:r>
      <w:r>
        <w:t xml:space="preserve">s, for several years. We validated </w:t>
      </w:r>
      <w:del w:id="227" w:author="Samuel Abbott" w:date="2019-09-06T16:13:00Z">
        <w:r w:rsidR="000D73CA">
          <w:delText>our</w:delText>
        </w:r>
      </w:del>
      <w:ins w:id="228" w:author="Samuel Abbott" w:date="2019-09-06T16:13:00Z">
        <w:r>
          <w:t>the</w:t>
        </w:r>
      </w:ins>
      <w:r>
        <w:t xml:space="preserve"> fitted model by comparing </w:t>
      </w:r>
      <w:del w:id="229" w:author="Samuel Abbott" w:date="2019-09-06T16:13:00Z">
        <w:r w:rsidR="000D73CA">
          <w:delText>our</w:delText>
        </w:r>
      </w:del>
      <w:ins w:id="230" w:author="Samuel Abbott" w:date="2019-09-06T16:13:00Z">
        <w:r>
          <w:t>the</w:t>
        </w:r>
      </w:ins>
      <w:r>
        <w:t xml:space="preserve"> results with those from the original implementation</w:t>
      </w:r>
      <w:del w:id="231" w:author="Samuel Abbott" w:date="2019-09-06T16:13:00Z">
        <w:r w:rsidR="000D73CA">
          <w:delText>. Using</w:delText>
        </w:r>
      </w:del>
      <w:ins w:id="232" w:author="Samuel Abbott" w:date="2019-09-06T16:13:00Z">
        <w:r>
          <w:t xml:space="preserve"> using</w:t>
        </w:r>
      </w:ins>
      <w:r>
        <w:t xml:space="preserve"> the mean absolute percentage error, </w:t>
      </w:r>
      <w:proofErr w:type="spellStart"/>
      <w:r>
        <w:t>normalised</w:t>
      </w:r>
      <w:proofErr w:type="spellEnd"/>
      <w:r>
        <w:t xml:space="preserve"> by the </w:t>
      </w:r>
      <w:del w:id="233" w:author="Samuel Abbott" w:date="2019-09-06T16:13:00Z">
        <w:r w:rsidR="000D73CA">
          <w:delText>orginal</w:delText>
        </w:r>
      </w:del>
      <w:ins w:id="234" w:author="Samuel Abbott" w:date="2019-09-06T16:13:00Z">
        <w:r>
          <w:t>original</w:t>
        </w:r>
      </w:ins>
      <w:r>
        <w:t xml:space="preserve"> estimate</w:t>
      </w:r>
      <w:ins w:id="235" w:author="Samuel Abbott" w:date="2019-09-06T16:13:00Z">
        <w:r>
          <w:t>, as the performance metric</w:t>
        </w:r>
      </w:ins>
      <w:r>
        <w:t>.</w:t>
      </w:r>
    </w:p>
    <w:p w14:paraId="28C3289F" w14:textId="77777777" w:rsidR="00DC39E1" w:rsidRDefault="00E51A05">
      <w:pPr>
        <w:pStyle w:val="Heading2"/>
      </w:pPr>
      <w:bookmarkStart w:id="236" w:name="updating-model-parameter-estimates-and-i"/>
      <w:bookmarkEnd w:id="236"/>
      <w:r>
        <w:t>Updating model parameter esti</w:t>
      </w:r>
      <w:r>
        <w:t>mates</w:t>
      </w:r>
      <w:ins w:id="237" w:author="Samuel Abbott" w:date="2019-09-06T16:13:00Z">
        <w:r>
          <w:t xml:space="preserve"> and incorporating parameter uncertainty</w:t>
        </w:r>
      </w:ins>
    </w:p>
    <w:p w14:paraId="61FA2A82" w14:textId="15A8C4CD" w:rsidR="00DC39E1" w:rsidRDefault="00E51A05">
      <w:pPr>
        <w:pStyle w:val="FirstParagraph"/>
      </w:pPr>
      <w:r>
        <w:t xml:space="preserve">Incidence rates were included as point estimates in [11]; in </w:t>
      </w:r>
      <w:del w:id="238" w:author="Samuel Abbott" w:date="2019-09-06T16:13:00Z">
        <w:r w:rsidR="000D73CA">
          <w:delText>our</w:delText>
        </w:r>
      </w:del>
      <w:ins w:id="239" w:author="Samuel Abbott" w:date="2019-09-06T16:13:00Z">
        <w:r>
          <w:t>the</w:t>
        </w:r>
      </w:ins>
      <w:r>
        <w:t xml:space="preserve"> updated model we included uncertainty in these rates. </w:t>
      </w:r>
      <w:del w:id="240" w:author="Samuel Abbott" w:date="2019-09-06T16:13:00Z">
        <w:r w:rsidR="000D73CA">
          <w:delText>We estimated</w:delText>
        </w:r>
      </w:del>
      <w:ins w:id="241" w:author="Samuel Abbott" w:date="2019-09-06T16:13:00Z">
        <w:r>
          <w:t>We did this by first estimating</w:t>
        </w:r>
      </w:ins>
      <w:r>
        <w:t xml:space="preserve"> notifications for 1973, 1978, and 1983, using published inc</w:t>
      </w:r>
      <w:r>
        <w:t xml:space="preserve">idence rates and population estimates. Samples were then </w:t>
      </w:r>
      <w:r>
        <w:lastRenderedPageBreak/>
        <w:t>generated using a Poisson distribution.[11,14] These samples were then used to estimate a distribution of incidence rates</w:t>
      </w:r>
      <w:del w:id="242" w:author="Samuel Abbott" w:date="2019-09-06T16:13:00Z">
        <w:r w:rsidR="000D73CA">
          <w:delText>.</w:delText>
        </w:r>
      </w:del>
      <w:ins w:id="243" w:author="Samuel Abbott" w:date="2019-09-06T16:13:00Z">
        <w:r>
          <w:t xml:space="preserve"> to replace the point estimates used in the original analysis.</w:t>
        </w:r>
      </w:ins>
      <w:r>
        <w:t xml:space="preserve"> Sutherland et a</w:t>
      </w:r>
      <w:r>
        <w:t xml:space="preserve">l. assumed a serial interval of 2 years between linked </w:t>
      </w:r>
      <w:del w:id="244" w:author="Samuel Abbott" w:date="2019-09-06T16:13:00Z">
        <w:r w:rsidR="000D73CA">
          <w:delText>infections. We</w:delText>
        </w:r>
      </w:del>
      <w:ins w:id="245" w:author="Samuel Abbott" w:date="2019-09-06T16:13:00Z">
        <w:r>
          <w:t>notifications. Using a newly available literature source we</w:t>
        </w:r>
      </w:ins>
      <w:r>
        <w:t xml:space="preserve"> updated this assumption </w:t>
      </w:r>
      <w:del w:id="246" w:author="Samuel Abbott" w:date="2019-09-06T16:13:00Z">
        <w:r w:rsidR="000D73CA">
          <w:delText>using</w:delText>
        </w:r>
      </w:del>
      <w:ins w:id="247" w:author="Samuel Abbott" w:date="2019-09-06T16:13:00Z">
        <w:r>
          <w:t>with</w:t>
        </w:r>
      </w:ins>
      <w:r>
        <w:t xml:space="preserve"> an estimate </w:t>
      </w:r>
      <w:del w:id="248" w:author="Samuel Abbott" w:date="2019-09-06T16:13:00Z">
        <w:r w:rsidR="000D73CA">
          <w:delText xml:space="preserve">from a recent study in the Netherlands </w:delText>
        </w:r>
      </w:del>
      <w:r>
        <w:t>of 1.44 (95% CI 1.29 to 1.63) years.[</w:t>
      </w:r>
      <w:del w:id="249" w:author="Samuel Abbott" w:date="2019-09-06T16:13:00Z">
        <w:r w:rsidR="000D73CA">
          <w:delText>17</w:delText>
        </w:r>
      </w:del>
      <w:ins w:id="250" w:author="Samuel Abbott" w:date="2019-09-06T16:13:00Z">
        <w:r>
          <w:t>16</w:t>
        </w:r>
      </w:ins>
      <w:r>
        <w:t>]</w:t>
      </w:r>
    </w:p>
    <w:p w14:paraId="553DB9C2" w14:textId="69399233" w:rsidR="00DC39E1" w:rsidRDefault="00E51A05">
      <w:pPr>
        <w:pStyle w:val="BodyText"/>
      </w:pPr>
      <w:r>
        <w:t>We considered the original assumption of a 9% annual decrea</w:t>
      </w:r>
      <w:r>
        <w:t xml:space="preserve">se in incidence rates as well as three scenarios based on those considered by the </w:t>
      </w:r>
      <w:del w:id="251" w:author="Samuel Abbott" w:date="2019-09-06T16:13:00Z">
        <w:r w:rsidR="000D73CA">
          <w:delText>JVCI</w:delText>
        </w:r>
      </w:del>
      <w:ins w:id="252" w:author="Samuel Abbott" w:date="2019-09-06T16:13:00Z">
        <w:r>
          <w:t>JCVI</w:t>
        </w:r>
      </w:ins>
      <w:r>
        <w:t xml:space="preserve"> BCG subgroup:[12,13] these were a 3.9% decrease, a 1.9% decrease, and no change annual in incidence rates. We also estimated the annual decrease in incidence rates in th</w:t>
      </w:r>
      <w:r>
        <w:t>e ethnic White UK born using two proxy measures</w:t>
      </w:r>
      <w:del w:id="253" w:author="Samuel Abbott" w:date="2019-09-06T16:13:00Z">
        <w:r w:rsidR="000D73CA">
          <w:delText>.</w:delText>
        </w:r>
      </w:del>
      <w:ins w:id="254" w:author="Samuel Abbott" w:date="2019-09-06T16:13:00Z">
        <w:r>
          <w:t xml:space="preserve"> as data were not available.</w:t>
        </w:r>
      </w:ins>
      <w:r>
        <w:t xml:space="preserve"> The first proxy measure was the annual change in notifications in England and Wales, which was estimated using data from Public Health England (PHE). The standard deviation (SD) of</w:t>
      </w:r>
      <w:r>
        <w:t xml:space="preserve"> this measure was then calculated using the </w:t>
      </w:r>
      <w:r>
        <w:rPr>
          <w:rStyle w:val="VerbatimChar"/>
        </w:rPr>
        <w:t>prop.test</w:t>
      </w:r>
      <w:r>
        <w:t xml:space="preserve"> function in R.[</w:t>
      </w:r>
      <w:del w:id="255" w:author="Samuel Abbott" w:date="2019-09-06T16:13:00Z">
        <w:r w:rsidR="000D73CA">
          <w:delText>18</w:delText>
        </w:r>
      </w:del>
      <w:ins w:id="256" w:author="Samuel Abbott" w:date="2019-09-06T16:13:00Z">
        <w:r>
          <w:t>17</w:t>
        </w:r>
      </w:ins>
      <w:r>
        <w:t xml:space="preserve">] The second proxy used was the annual decrease in the UK born age-specific incidence rates in the English population. These were calculated using notification data from the Enhanced </w:t>
      </w:r>
      <w:del w:id="257" w:author="Samuel Abbott" w:date="2019-09-06T16:13:00Z">
        <w:r w:rsidR="000D73CA">
          <w:delText>Tuberculosis</w:delText>
        </w:r>
      </w:del>
      <w:ins w:id="258" w:author="Samuel Abbott" w:date="2019-09-06T16:13:00Z">
        <w:r>
          <w:t>TB</w:t>
        </w:r>
      </w:ins>
      <w:r>
        <w:t xml:space="preserve"> surveillance system (ETS) and the June Labour Force Survey.[10] Incidence rates (with SDs) were estimated using the epiR package.[</w:t>
      </w:r>
      <w:del w:id="259" w:author="Samuel Abbott" w:date="2019-09-06T16:13:00Z">
        <w:r w:rsidR="000D73CA">
          <w:delText>19].</w:delText>
        </w:r>
      </w:del>
      <w:ins w:id="260" w:author="Samuel Abbott" w:date="2019-09-06T16:13:00Z">
        <w:r>
          <w:t>18]</w:t>
        </w:r>
      </w:ins>
      <w:r>
        <w:t xml:space="preserve"> Uncertainty was incorporated by sampling from a normal distribution for both proxy measures. Data collection for the ETS </w:t>
      </w:r>
      <w:r>
        <w:t>began in 2000</w:t>
      </w:r>
      <w:del w:id="261" w:author="Samuel Abbott" w:date="2019-09-06T16:13:00Z">
        <w:r w:rsidR="000D73CA">
          <w:delText>, we</w:delText>
        </w:r>
      </w:del>
      <w:ins w:id="262" w:author="Samuel Abbott" w:date="2019-09-06T16:13:00Z">
        <w:r>
          <w:t xml:space="preserve"> and prior to this notification data was only available in years with notifications surveys (1973, 1978, and 1983). We</w:t>
        </w:r>
      </w:ins>
      <w:r>
        <w:t xml:space="preserve"> therefore estimated incidence rates between 1984 and 1999, and for the years between notifications surveys (1974-1977 and 19</w:t>
      </w:r>
      <w:r>
        <w:t>79-</w:t>
      </w:r>
      <w:del w:id="263" w:author="Samuel Abbott" w:date="2019-09-06T16:13:00Z">
        <w:r w:rsidR="000D73CA">
          <w:delText>1892</w:delText>
        </w:r>
      </w:del>
      <w:ins w:id="264" w:author="Samuel Abbott" w:date="2019-09-06T16:13:00Z">
        <w:r>
          <w:t>1982</w:t>
        </w:r>
      </w:ins>
      <w:r>
        <w:t xml:space="preserve">), using </w:t>
      </w:r>
      <w:del w:id="265" w:author="Samuel Abbott" w:date="2019-09-06T16:13:00Z">
        <w:r w:rsidR="000D73CA">
          <w:delText>local</w:delText>
        </w:r>
      </w:del>
      <w:ins w:id="266" w:author="Samuel Abbott" w:date="2019-09-06T16:13:00Z">
        <w:r>
          <w:t>locally estimated scatterplot smoothing (LEOSS)</w:t>
        </w:r>
      </w:ins>
      <w:r>
        <w:t xml:space="preserve"> regression </w:t>
      </w:r>
      <w:del w:id="267" w:author="Samuel Abbott" w:date="2019-09-06T16:13:00Z">
        <w:r w:rsidR="000D73CA">
          <w:delText xml:space="preserve">for each sample </w:delText>
        </w:r>
      </w:del>
      <w:r>
        <w:t xml:space="preserve">fitted to </w:t>
      </w:r>
      <w:del w:id="268" w:author="Samuel Abbott" w:date="2019-09-06T16:13:00Z">
        <w:r w:rsidR="000D73CA">
          <w:delText xml:space="preserve">the </w:delText>
        </w:r>
      </w:del>
      <w:r>
        <w:t>incidence rates published in [11</w:t>
      </w:r>
      <w:del w:id="269" w:author="Samuel Abbott" w:date="2019-09-06T16:13:00Z">
        <w:r w:rsidR="000D73CA">
          <w:delText>],</w:delText>
        </w:r>
      </w:del>
      <w:ins w:id="270" w:author="Samuel Abbott" w:date="2019-09-06T16:13:00Z">
        <w:r>
          <w:t>]</w:t>
        </w:r>
      </w:ins>
      <w:r>
        <w:t xml:space="preserve"> and </w:t>
      </w:r>
      <w:del w:id="271" w:author="Samuel Abbott" w:date="2019-09-06T16:13:00Z">
        <w:r w:rsidR="000D73CA">
          <w:delText>our</w:delText>
        </w:r>
      </w:del>
      <w:ins w:id="272" w:author="Samuel Abbott" w:date="2019-09-06T16:13:00Z">
        <w:r>
          <w:t>the</w:t>
        </w:r>
      </w:ins>
      <w:r>
        <w:t xml:space="preserve"> estimated incidence rates from 2000 on-wards.</w:t>
      </w:r>
      <w:ins w:id="273" w:author="Samuel Abbott" w:date="2019-09-06T16:13:00Z">
        <w:r>
          <w:t xml:space="preserve"> LOESS is a local regression method that combines multiple regression models in a k-</w:t>
        </w:r>
        <w:r>
          <w:t xml:space="preserve">nearest </w:t>
        </w:r>
        <w:proofErr w:type="spellStart"/>
        <w:r>
          <w:t>neighbours</w:t>
        </w:r>
        <w:proofErr w:type="spellEnd"/>
        <w:r>
          <w:t xml:space="preserve"> meta-model.[19] This approach allows nonlinear trends to be fitted to using a series of linear models.</w:t>
        </w:r>
      </w:ins>
      <w:r>
        <w:t xml:space="preserve"> For years prior to 1973 the annual decreases were assumed to be the mean of the previous 3 years of data. For both proxy measures the </w:t>
      </w:r>
      <w:r>
        <w:t>annual decreases in incidence rates post 2016 were assumed to be the average of the estimates in 2013, 2014, and 2015.</w:t>
      </w:r>
    </w:p>
    <w:p w14:paraId="3C0C1CF8" w14:textId="77777777" w:rsidR="00DC39E1" w:rsidRDefault="00E51A05">
      <w:pPr>
        <w:pStyle w:val="Heading2"/>
      </w:pPr>
      <w:bookmarkStart w:id="274" w:name="statistical-analysis"/>
      <w:bookmarkEnd w:id="274"/>
      <w:r>
        <w:t>Statistical analysis</w:t>
      </w:r>
    </w:p>
    <w:p w14:paraId="37C03999" w14:textId="60AA8F42" w:rsidR="00DC39E1" w:rsidRDefault="00E51A05">
      <w:pPr>
        <w:pStyle w:val="FirstParagraph"/>
      </w:pPr>
      <w:r>
        <w:t>For each scenario, we ran the model until 2028 with 10,000 parameter samples. We tested the difference between scena</w:t>
      </w:r>
      <w:r>
        <w:t xml:space="preserve">rios using the Mann-Whitney test for both the number of vaccines needed to prevent a single case in 15 years after vaccination for a cohort aged 13-14 years old at vaccination and the total number of additional notifications caused by ending the BCG </w:t>
      </w:r>
      <w:del w:id="275" w:author="Samuel Abbott" w:date="2019-09-06T16:13:00Z">
        <w:r w:rsidR="000D73CA">
          <w:delText>schools’</w:delText>
        </w:r>
      </w:del>
      <w:ins w:id="276" w:author="Samuel Abbott" w:date="2019-09-06T16:13:00Z">
        <w:r>
          <w:t>school</w:t>
        </w:r>
        <w:r>
          <w:t>s</w:t>
        </w:r>
      </w:ins>
      <w:r>
        <w:t xml:space="preserve"> scheme. As in [11] a 15 year time horizon was used with 5 year intervals. The year closest to the year of the change in vaccination policy (2005), which had model estimates, was used as the baseline.</w:t>
      </w:r>
    </w:p>
    <w:p w14:paraId="0A46C3ED" w14:textId="77777777" w:rsidR="00881965" w:rsidRDefault="00881965" w:rsidP="00881965">
      <w:pPr>
        <w:pStyle w:val="BodyText"/>
        <w:rPr>
          <w:del w:id="277" w:author="Samuel Abbott" w:date="2019-09-06T16:13:00Z"/>
        </w:rPr>
      </w:pPr>
      <w:bookmarkStart w:id="278" w:name="patient-and-public-involvement"/>
      <w:bookmarkEnd w:id="278"/>
    </w:p>
    <w:p w14:paraId="646E84D0" w14:textId="77777777" w:rsidR="00DC39E1" w:rsidRDefault="00E51A05">
      <w:pPr>
        <w:pStyle w:val="Heading2"/>
      </w:pPr>
      <w:r>
        <w:t>Patient and public involvement</w:t>
      </w:r>
    </w:p>
    <w:p w14:paraId="7EE9FE6B" w14:textId="77777777" w:rsidR="00DC39E1" w:rsidRDefault="00E51A05">
      <w:pPr>
        <w:pStyle w:val="FirstParagraph"/>
        <w:pPrChange w:id="279" w:author="Samuel Abbott" w:date="2019-09-06T16:13:00Z">
          <w:pPr>
            <w:pStyle w:val="BodyText"/>
          </w:pPr>
        </w:pPrChange>
      </w:pPr>
      <w:r>
        <w:t>We did not involve pati</w:t>
      </w:r>
      <w:r>
        <w:t xml:space="preserve">ents or the public in </w:t>
      </w:r>
      <w:ins w:id="280" w:author="Samuel Abbott" w:date="2019-09-06T16:13:00Z">
        <w:r>
          <w:t xml:space="preserve">the design or planning of </w:t>
        </w:r>
      </w:ins>
      <w:r>
        <w:t>this study.</w:t>
      </w:r>
    </w:p>
    <w:p w14:paraId="71D24D6C" w14:textId="77777777" w:rsidR="00DC39E1" w:rsidRDefault="00E51A05">
      <w:pPr>
        <w:pStyle w:val="Heading1"/>
      </w:pPr>
      <w:bookmarkStart w:id="281" w:name="results"/>
      <w:bookmarkEnd w:id="281"/>
      <w:r>
        <w:lastRenderedPageBreak/>
        <w:t>Results</w:t>
      </w:r>
    </w:p>
    <w:p w14:paraId="2BF1207F" w14:textId="77777777" w:rsidR="00DC39E1" w:rsidRDefault="00E51A05">
      <w:pPr>
        <w:pStyle w:val="Heading2"/>
      </w:pPr>
      <w:bookmarkStart w:id="282" w:name="model-validation"/>
      <w:bookmarkEnd w:id="282"/>
      <w:r>
        <w:t>Model validation</w:t>
      </w:r>
    </w:p>
    <w:p w14:paraId="5C787024" w14:textId="14F8DB64" w:rsidR="00DC39E1" w:rsidRDefault="00E51A05">
      <w:pPr>
        <w:pStyle w:val="FirstParagraph"/>
      </w:pPr>
      <w:r>
        <w:t xml:space="preserve">Our model produced results that were comparable with those from [11] (supplementary table S1). When estimating the total notifications from ending the BCG </w:t>
      </w:r>
      <w:del w:id="283" w:author="Samuel Abbott" w:date="2019-09-06T16:13:00Z">
        <w:r w:rsidR="000D73CA">
          <w:delText>schools’</w:delText>
        </w:r>
      </w:del>
      <w:ins w:id="284" w:author="Samuel Abbott" w:date="2019-09-06T16:13:00Z">
        <w:r>
          <w:t>schools</w:t>
        </w:r>
      </w:ins>
      <w:r>
        <w:t xml:space="preserve"> scheme a</w:t>
      </w:r>
      <w:r>
        <w:t>t different times in ethnic White UK born adults aged 15-29 years old in England and Wales our model had a median absolute error of 2.03% (2.5</w:t>
      </w:r>
      <w:del w:id="285" w:author="Samuel Abbott" w:date="2019-09-06T16:13:00Z">
        <w:r w:rsidR="000D73CA">
          <w:delText>-</w:delText>
        </w:r>
      </w:del>
      <w:ins w:id="286" w:author="Samuel Abbott" w:date="2019-09-06T16:13:00Z">
        <w:r>
          <w:t xml:space="preserve">, </w:t>
        </w:r>
      </w:ins>
      <w:r>
        <w:t>97.5% Q: 0.00</w:t>
      </w:r>
      <w:del w:id="287" w:author="Samuel Abbott" w:date="2019-09-06T16:13:00Z">
        <w:r w:rsidR="000D73CA">
          <w:delText>% -</w:delText>
        </w:r>
      </w:del>
      <w:ins w:id="288" w:author="Samuel Abbott" w:date="2019-09-06T16:13:00Z">
        <w:r>
          <w:t>%,</w:t>
        </w:r>
      </w:ins>
      <w:r>
        <w:t xml:space="preserve"> 3.72%) and a maximum absolute error of 3.91% when compared to [11].</w:t>
      </w:r>
    </w:p>
    <w:p w14:paraId="13730446" w14:textId="77777777" w:rsidR="00DC39E1" w:rsidRDefault="00E51A05">
      <w:pPr>
        <w:pStyle w:val="Heading2"/>
      </w:pPr>
      <w:bookmarkStart w:id="289" w:name="annual-change-in-tb-incidence-rates"/>
      <w:bookmarkEnd w:id="289"/>
      <w:r>
        <w:t>Annual change in TB incidenc</w:t>
      </w:r>
      <w:r>
        <w:t>e rates</w:t>
      </w:r>
    </w:p>
    <w:p w14:paraId="3E77BA2F" w14:textId="26D0AA1B" w:rsidR="00DC39E1" w:rsidRDefault="00E51A05">
      <w:pPr>
        <w:pStyle w:val="FirstParagraph"/>
      </w:pPr>
      <w:r>
        <w:t>We found that the assumption of a 9% annual decrease in incidence rates in the ethnic White UK born was not comparable to estimates using either notification data or age-specific incidence rates in the time period studied (</w:t>
      </w:r>
      <w:del w:id="290" w:author="Samuel Abbott" w:date="2019-09-06T16:13:00Z">
        <w:r w:rsidR="000D73CA">
          <w:delText xml:space="preserve">supplementary </w:delText>
        </w:r>
      </w:del>
      <w:r>
        <w:t xml:space="preserve">figure </w:t>
      </w:r>
      <w:del w:id="291" w:author="Samuel Abbott" w:date="2019-09-06T16:13:00Z">
        <w:r w:rsidR="000D73CA">
          <w:delText>S1</w:delText>
        </w:r>
      </w:del>
      <w:ins w:id="292" w:author="Samuel Abbott" w:date="2019-09-06T16:13:00Z">
        <w:r>
          <w:t>1</w:t>
        </w:r>
      </w:ins>
      <w:r>
        <w:t>). The median ann</w:t>
      </w:r>
      <w:r>
        <w:t>ual decrease estimated using notifications was 3.13% (2.5</w:t>
      </w:r>
      <w:del w:id="293" w:author="Samuel Abbott" w:date="2019-09-06T16:13:00Z">
        <w:r w:rsidR="000D73CA">
          <w:delText>-</w:delText>
        </w:r>
      </w:del>
      <w:ins w:id="294" w:author="Samuel Abbott" w:date="2019-09-06T16:13:00Z">
        <w:r>
          <w:t xml:space="preserve">, </w:t>
        </w:r>
      </w:ins>
      <w:r>
        <w:t>97.5% Quantiles (Q): -8.32</w:t>
      </w:r>
      <w:del w:id="295" w:author="Samuel Abbott" w:date="2019-09-06T16:13:00Z">
        <w:r w:rsidR="000D73CA">
          <w:delText>% -</w:delText>
        </w:r>
      </w:del>
      <w:ins w:id="296" w:author="Samuel Abbott" w:date="2019-09-06T16:13:00Z">
        <w:r>
          <w:t>%,</w:t>
        </w:r>
      </w:ins>
      <w:r>
        <w:t xml:space="preserve"> 11.45%), with a maximum of 15.13% (2.5</w:t>
      </w:r>
      <w:del w:id="297" w:author="Samuel Abbott" w:date="2019-09-06T16:13:00Z">
        <w:r w:rsidR="000D73CA">
          <w:delText>-</w:delText>
        </w:r>
      </w:del>
      <w:ins w:id="298" w:author="Samuel Abbott" w:date="2019-09-06T16:13:00Z">
        <w:r>
          <w:t xml:space="preserve">, </w:t>
        </w:r>
      </w:ins>
      <w:r>
        <w:t>97.5% Q: 14.23</w:t>
      </w:r>
      <w:del w:id="299" w:author="Samuel Abbott" w:date="2019-09-06T16:13:00Z">
        <w:r w:rsidR="000D73CA">
          <w:delText>% -</w:delText>
        </w:r>
      </w:del>
      <w:ins w:id="300" w:author="Samuel Abbott" w:date="2019-09-06T16:13:00Z">
        <w:r>
          <w:t>%,</w:t>
        </w:r>
      </w:ins>
      <w:r>
        <w:t xml:space="preserve"> 16.04%) in 1987 and a minimum of -10.18% (2.5</w:t>
      </w:r>
      <w:del w:id="301" w:author="Samuel Abbott" w:date="2019-09-06T16:13:00Z">
        <w:r w:rsidR="000D73CA">
          <w:delText>-</w:delText>
        </w:r>
      </w:del>
      <w:ins w:id="302" w:author="Samuel Abbott" w:date="2019-09-06T16:13:00Z">
        <w:r>
          <w:t xml:space="preserve">, </w:t>
        </w:r>
      </w:ins>
      <w:r>
        <w:t>97.5% Q: -10.82</w:t>
      </w:r>
      <w:del w:id="303" w:author="Samuel Abbott" w:date="2019-09-06T16:13:00Z">
        <w:r w:rsidR="000D73CA">
          <w:delText>% -</w:delText>
        </w:r>
      </w:del>
      <w:ins w:id="304" w:author="Samuel Abbott" w:date="2019-09-06T16:13:00Z">
        <w:r>
          <w:t>%,</w:t>
        </w:r>
      </w:ins>
      <w:r>
        <w:t xml:space="preserve"> -9.52%) in 2005. Using age-specific incidence </w:t>
      </w:r>
      <w:r>
        <w:t xml:space="preserve">rates we estimated the median annual decrease in incidence rates for 15-19 year </w:t>
      </w:r>
      <w:proofErr w:type="spellStart"/>
      <w:r>
        <w:t>olds</w:t>
      </w:r>
      <w:proofErr w:type="spellEnd"/>
      <w:r>
        <w:t xml:space="preserve"> was 1.62% (2.5</w:t>
      </w:r>
      <w:del w:id="305" w:author="Samuel Abbott" w:date="2019-09-06T16:13:00Z">
        <w:r w:rsidR="000D73CA">
          <w:delText>-</w:delText>
        </w:r>
      </w:del>
      <w:ins w:id="306" w:author="Samuel Abbott" w:date="2019-09-06T16:13:00Z">
        <w:r>
          <w:t xml:space="preserve">, </w:t>
        </w:r>
      </w:ins>
      <w:r>
        <w:t>97.5% Q: -40.38</w:t>
      </w:r>
      <w:del w:id="307" w:author="Samuel Abbott" w:date="2019-09-06T16:13:00Z">
        <w:r w:rsidR="000D73CA">
          <w:delText>% -</w:delText>
        </w:r>
      </w:del>
      <w:ins w:id="308" w:author="Samuel Abbott" w:date="2019-09-06T16:13:00Z">
        <w:r>
          <w:t>%,</w:t>
        </w:r>
      </w:ins>
      <w:r>
        <w:t xml:space="preserve"> 39.89%), 3.15% (2.5</w:t>
      </w:r>
      <w:del w:id="309" w:author="Samuel Abbott" w:date="2019-09-06T16:13:00Z">
        <w:r w:rsidR="000D73CA">
          <w:delText>-</w:delText>
        </w:r>
      </w:del>
      <w:ins w:id="310" w:author="Samuel Abbott" w:date="2019-09-06T16:13:00Z">
        <w:r>
          <w:t xml:space="preserve">, </w:t>
        </w:r>
      </w:ins>
      <w:r>
        <w:t>97.5% Q: -33.93</w:t>
      </w:r>
      <w:del w:id="311" w:author="Samuel Abbott" w:date="2019-09-06T16:13:00Z">
        <w:r w:rsidR="000D73CA">
          <w:delText>% -</w:delText>
        </w:r>
      </w:del>
      <w:ins w:id="312" w:author="Samuel Abbott" w:date="2019-09-06T16:13:00Z">
        <w:r>
          <w:t>%,</w:t>
        </w:r>
      </w:ins>
      <w:r>
        <w:t xml:space="preserve"> 38.25%) for 20-24 year </w:t>
      </w:r>
      <w:proofErr w:type="spellStart"/>
      <w:r>
        <w:t>olds</w:t>
      </w:r>
      <w:proofErr w:type="spellEnd"/>
      <w:r>
        <w:t>, and 2.66% (2.5</w:t>
      </w:r>
      <w:del w:id="313" w:author="Samuel Abbott" w:date="2019-09-06T16:13:00Z">
        <w:r w:rsidR="000D73CA">
          <w:delText>-</w:delText>
        </w:r>
      </w:del>
      <w:ins w:id="314" w:author="Samuel Abbott" w:date="2019-09-06T16:13:00Z">
        <w:r>
          <w:t xml:space="preserve">, </w:t>
        </w:r>
      </w:ins>
      <w:r>
        <w:t>97.5% Q: -36.37</w:t>
      </w:r>
      <w:del w:id="315" w:author="Samuel Abbott" w:date="2019-09-06T16:13:00Z">
        <w:r w:rsidR="000D73CA">
          <w:delText>% -</w:delText>
        </w:r>
      </w:del>
      <w:ins w:id="316" w:author="Samuel Abbott" w:date="2019-09-06T16:13:00Z">
        <w:r>
          <w:t>%,</w:t>
        </w:r>
      </w:ins>
      <w:r>
        <w:t xml:space="preserve"> 37.29%) for 25-29 year olds. There </w:t>
      </w:r>
      <w:r>
        <w:t>was substantial variation between years and a high degree of uncertainty.</w:t>
      </w:r>
    </w:p>
    <w:p w14:paraId="122E853A" w14:textId="77777777" w:rsidR="00DC39E1" w:rsidRDefault="00DC39E1">
      <w:pPr>
        <w:rPr>
          <w:ins w:id="317" w:author="Samuel Abbott" w:date="2019-09-06T16:13:00Z"/>
        </w:rPr>
      </w:pPr>
    </w:p>
    <w:p w14:paraId="1DB9C7FB" w14:textId="77777777" w:rsidR="00DC39E1" w:rsidRPr="007F28D3" w:rsidRDefault="00453C3D">
      <w:pPr>
        <w:pStyle w:val="ImageCaption"/>
        <w:rPr>
          <w:moveTo w:id="318" w:author="Samuel Abbott" w:date="2019-09-06T16:13:00Z"/>
        </w:rPr>
        <w:pPrChange w:id="319" w:author="Samuel Abbott" w:date="2019-09-06T16:13:00Z">
          <w:pPr>
            <w:pStyle w:val="BodyText"/>
          </w:pPr>
        </w:pPrChange>
      </w:pPr>
      <w:moveToRangeStart w:id="320" w:author="Samuel Abbott" w:date="2019-09-06T16:13:00Z" w:name="move18678839"/>
      <w:moveTo w:id="321" w:author="Samuel Abbott" w:date="2019-09-06T16:13:00Z">
        <w:r w:rsidRPr="007F28D3">
          <w:t>Figure 1 here</w:t>
        </w:r>
      </w:moveTo>
    </w:p>
    <w:p w14:paraId="7B39ADB7" w14:textId="77777777" w:rsidR="00DC39E1" w:rsidRDefault="00E51A05">
      <w:pPr>
        <w:pStyle w:val="Heading2"/>
      </w:pPr>
      <w:bookmarkStart w:id="322" w:name="vaccines-required-to-prevent-a-single-no"/>
      <w:bookmarkEnd w:id="322"/>
      <w:moveToRangeEnd w:id="320"/>
      <w:r>
        <w:t>Vaccines required to prevent a single notification</w:t>
      </w:r>
    </w:p>
    <w:p w14:paraId="6ECA34E5" w14:textId="6AA72D03" w:rsidR="00DC39E1" w:rsidRDefault="00E51A05">
      <w:pPr>
        <w:pStyle w:val="FirstParagraph"/>
      </w:pPr>
      <w:r>
        <w:t>We found that updating parameter values, and incorporating uncertainty, did not alter the number of vaccines required to pr</w:t>
      </w:r>
      <w:r>
        <w:t>event a single notification within 15 years in a cohort vaccinated at school-age, when the annual decrease in TB incidence rates was assumed to be 9% (supplementary table S2). However, the updated estimate had a wide range (15000 (2.5</w:t>
      </w:r>
      <w:del w:id="323" w:author="Samuel Abbott" w:date="2019-09-06T16:13:00Z">
        <w:r w:rsidR="000D73CA">
          <w:delText>-</w:delText>
        </w:r>
      </w:del>
      <w:ins w:id="324" w:author="Samuel Abbott" w:date="2019-09-06T16:13:00Z">
        <w:r>
          <w:t xml:space="preserve">, </w:t>
        </w:r>
      </w:ins>
      <w:r>
        <w:t>97.5% Q: 12000</w:t>
      </w:r>
      <w:del w:id="325" w:author="Samuel Abbott" w:date="2019-09-06T16:13:00Z">
        <w:r w:rsidR="000D73CA">
          <w:delText xml:space="preserve"> -</w:delText>
        </w:r>
      </w:del>
      <w:ins w:id="326" w:author="Samuel Abbott" w:date="2019-09-06T16:13:00Z">
        <w:r>
          <w:t>,</w:t>
        </w:r>
      </w:ins>
      <w:r>
        <w:t xml:space="preserve"> 1900</w:t>
      </w:r>
      <w:r>
        <w:t>0) vaccines required in 2004). As the assumed annual decrease in incidence rates was reduced the number of vaccines required to prevent a single notification also reduced; an estimated 1600 (2.5</w:t>
      </w:r>
      <w:del w:id="327" w:author="Samuel Abbott" w:date="2019-09-06T16:13:00Z">
        <w:r w:rsidR="000D73CA">
          <w:delText>-</w:delText>
        </w:r>
      </w:del>
      <w:ins w:id="328" w:author="Samuel Abbott" w:date="2019-09-06T16:13:00Z">
        <w:r>
          <w:t xml:space="preserve">, </w:t>
        </w:r>
      </w:ins>
      <w:r>
        <w:t>97.5% Q: 1300</w:t>
      </w:r>
      <w:del w:id="329" w:author="Samuel Abbott" w:date="2019-09-06T16:13:00Z">
        <w:r w:rsidR="000D73CA">
          <w:delText xml:space="preserve"> -</w:delText>
        </w:r>
      </w:del>
      <w:ins w:id="330" w:author="Samuel Abbott" w:date="2019-09-06T16:13:00Z">
        <w:r>
          <w:t>,</w:t>
        </w:r>
      </w:ins>
      <w:r>
        <w:t xml:space="preserve"> 2100) vaccines were required to prevent a cas</w:t>
      </w:r>
      <w:r>
        <w:t>e in 2004 when the annual decrease was assumed to be 1.9%. Estimates of the number of vaccines required to prevent a notification were comparable but not equivalent when the annual decrease was estimated using notifications (1400 (2.5</w:t>
      </w:r>
      <w:del w:id="331" w:author="Samuel Abbott" w:date="2019-09-06T16:13:00Z">
        <w:r w:rsidR="000D73CA">
          <w:delText>-</w:delText>
        </w:r>
      </w:del>
      <w:ins w:id="332" w:author="Samuel Abbott" w:date="2019-09-06T16:13:00Z">
        <w:r>
          <w:t xml:space="preserve">, </w:t>
        </w:r>
      </w:ins>
      <w:r>
        <w:t>97.5% Q: 1100</w:t>
      </w:r>
      <w:del w:id="333" w:author="Samuel Abbott" w:date="2019-09-06T16:13:00Z">
        <w:r w:rsidR="000D73CA">
          <w:delText xml:space="preserve"> -</w:delText>
        </w:r>
      </w:del>
      <w:ins w:id="334" w:author="Samuel Abbott" w:date="2019-09-06T16:13:00Z">
        <w:r>
          <w:t>,</w:t>
        </w:r>
      </w:ins>
      <w:r>
        <w:t xml:space="preserve"> 1700)</w:t>
      </w:r>
      <w:r>
        <w:t>, P: 0.077) and age-specific incidence rates (1500 (2.5</w:t>
      </w:r>
      <w:del w:id="335" w:author="Samuel Abbott" w:date="2019-09-06T16:13:00Z">
        <w:r w:rsidR="000D73CA">
          <w:delText>-</w:delText>
        </w:r>
      </w:del>
      <w:ins w:id="336" w:author="Samuel Abbott" w:date="2019-09-06T16:13:00Z">
        <w:r>
          <w:t xml:space="preserve">, </w:t>
        </w:r>
      </w:ins>
      <w:r>
        <w:t>97.5% Q: 450</w:t>
      </w:r>
      <w:del w:id="337" w:author="Samuel Abbott" w:date="2019-09-06T16:13:00Z">
        <w:r w:rsidR="000D73CA">
          <w:delText xml:space="preserve"> -</w:delText>
        </w:r>
      </w:del>
      <w:ins w:id="338" w:author="Samuel Abbott" w:date="2019-09-06T16:13:00Z">
        <w:r>
          <w:t>,</w:t>
        </w:r>
      </w:ins>
      <w:r>
        <w:t xml:space="preserve"> 5000), P: 0.083). The estimate using incidence rates had a high degree of uncertainty (figure </w:t>
      </w:r>
      <w:del w:id="339" w:author="Samuel Abbott" w:date="2019-09-06T16:13:00Z">
        <w:r w:rsidR="000D73CA">
          <w:delText>1</w:delText>
        </w:r>
      </w:del>
      <w:ins w:id="340" w:author="Samuel Abbott" w:date="2019-09-06T16:13:00Z">
        <w:r>
          <w:t>2</w:t>
        </w:r>
      </w:ins>
      <w:r>
        <w:t>). The number of vaccines required increased slightly over time with 1800 (2.5</w:t>
      </w:r>
      <w:del w:id="341" w:author="Samuel Abbott" w:date="2019-09-06T16:13:00Z">
        <w:r w:rsidR="000D73CA">
          <w:delText>-</w:delText>
        </w:r>
      </w:del>
      <w:ins w:id="342" w:author="Samuel Abbott" w:date="2019-09-06T16:13:00Z">
        <w:r>
          <w:t xml:space="preserve">, </w:t>
        </w:r>
      </w:ins>
      <w:r>
        <w:t>97.5% Q: 1</w:t>
      </w:r>
      <w:r>
        <w:t>500</w:t>
      </w:r>
      <w:del w:id="343" w:author="Samuel Abbott" w:date="2019-09-06T16:13:00Z">
        <w:r w:rsidR="000D73CA">
          <w:delText xml:space="preserve"> -</w:delText>
        </w:r>
      </w:del>
      <w:ins w:id="344" w:author="Samuel Abbott" w:date="2019-09-06T16:13:00Z">
        <w:r>
          <w:t>,</w:t>
        </w:r>
      </w:ins>
      <w:r>
        <w:t xml:space="preserve"> 2300) required in 2009, 2000 (2.5</w:t>
      </w:r>
      <w:del w:id="345" w:author="Samuel Abbott" w:date="2019-09-06T16:13:00Z">
        <w:r w:rsidR="000D73CA">
          <w:delText>-</w:delText>
        </w:r>
      </w:del>
      <w:ins w:id="346" w:author="Samuel Abbott" w:date="2019-09-06T16:13:00Z">
        <w:r>
          <w:t xml:space="preserve">, </w:t>
        </w:r>
      </w:ins>
      <w:r>
        <w:t>97.5% Q: 1600</w:t>
      </w:r>
      <w:del w:id="347" w:author="Samuel Abbott" w:date="2019-09-06T16:13:00Z">
        <w:r w:rsidR="000D73CA">
          <w:delText xml:space="preserve"> -</w:delText>
        </w:r>
      </w:del>
      <w:ins w:id="348" w:author="Samuel Abbott" w:date="2019-09-06T16:13:00Z">
        <w:r>
          <w:t>,</w:t>
        </w:r>
      </w:ins>
      <w:r>
        <w:t xml:space="preserve"> 2500) required in 2014, and 2200 (2.5</w:t>
      </w:r>
      <w:del w:id="349" w:author="Samuel Abbott" w:date="2019-09-06T16:13:00Z">
        <w:r w:rsidR="000D73CA">
          <w:delText>-</w:delText>
        </w:r>
      </w:del>
      <w:ins w:id="350" w:author="Samuel Abbott" w:date="2019-09-06T16:13:00Z">
        <w:r>
          <w:t xml:space="preserve">, </w:t>
        </w:r>
      </w:ins>
      <w:r>
        <w:t>97.5% Q: 1800</w:t>
      </w:r>
      <w:del w:id="351" w:author="Samuel Abbott" w:date="2019-09-06T16:13:00Z">
        <w:r w:rsidR="000D73CA">
          <w:delText xml:space="preserve"> -</w:delText>
        </w:r>
      </w:del>
      <w:ins w:id="352" w:author="Samuel Abbott" w:date="2019-09-06T16:13:00Z">
        <w:r>
          <w:t>,</w:t>
        </w:r>
      </w:ins>
      <w:r>
        <w:t xml:space="preserve"> 2700) required in 2019 when an annual decrease of 1.9% in incidence rates was assumed.</w:t>
      </w:r>
    </w:p>
    <w:p w14:paraId="5E5C394A" w14:textId="77777777" w:rsidR="00DC39E1" w:rsidRDefault="00DC39E1">
      <w:pPr>
        <w:rPr>
          <w:ins w:id="353" w:author="Samuel Abbott" w:date="2019-09-06T16:13:00Z"/>
        </w:rPr>
      </w:pPr>
    </w:p>
    <w:p w14:paraId="130EAEB7" w14:textId="77777777" w:rsidR="00DC39E1" w:rsidRPr="007F28D3" w:rsidRDefault="00453C3D">
      <w:pPr>
        <w:pStyle w:val="ImageCaption"/>
        <w:rPr>
          <w:moveTo w:id="354" w:author="Samuel Abbott" w:date="2019-09-06T16:13:00Z"/>
        </w:rPr>
        <w:pPrChange w:id="355" w:author="Samuel Abbott" w:date="2019-09-06T16:13:00Z">
          <w:pPr>
            <w:pStyle w:val="BodyText"/>
          </w:pPr>
        </w:pPrChange>
      </w:pPr>
      <w:moveToRangeStart w:id="356" w:author="Samuel Abbott" w:date="2019-09-06T16:13:00Z" w:name="move18678840"/>
      <w:moveTo w:id="357" w:author="Samuel Abbott" w:date="2019-09-06T16:13:00Z">
        <w:r w:rsidRPr="007F28D3">
          <w:lastRenderedPageBreak/>
          <w:t>Figure 2 here</w:t>
        </w:r>
      </w:moveTo>
    </w:p>
    <w:p w14:paraId="2A76BAE9" w14:textId="77777777" w:rsidR="00DC39E1" w:rsidRDefault="00453C3D">
      <w:pPr>
        <w:pStyle w:val="ImageCaption"/>
        <w:rPr>
          <w:moveFrom w:id="358" w:author="Samuel Abbott" w:date="2019-09-06T16:13:00Z"/>
          <w:rPrChange w:id="359" w:author="Samuel Abbott" w:date="2019-09-06T16:13:00Z">
            <w:rPr>
              <w:moveFrom w:id="360" w:author="Samuel Abbott" w:date="2019-09-06T16:13:00Z"/>
              <w:i/>
            </w:rPr>
          </w:rPrChange>
        </w:rPr>
        <w:pPrChange w:id="361" w:author="Samuel Abbott" w:date="2019-09-06T16:13:00Z">
          <w:pPr>
            <w:pStyle w:val="BodyText"/>
          </w:pPr>
        </w:pPrChange>
      </w:pPr>
      <w:bookmarkStart w:id="362" w:name="average-annual-additional-cases-from-end"/>
      <w:bookmarkEnd w:id="362"/>
      <w:moveFromRangeStart w:id="363" w:author="Samuel Abbott" w:date="2019-09-06T16:13:00Z" w:name="move18678839"/>
      <w:moveToRangeEnd w:id="356"/>
      <w:moveFrom w:id="364" w:author="Samuel Abbott" w:date="2019-09-06T16:13:00Z">
        <w:r>
          <w:rPr>
            <w:rPrChange w:id="365" w:author="Samuel Abbott" w:date="2019-09-06T16:13:00Z">
              <w:rPr>
                <w:i/>
              </w:rPr>
            </w:rPrChange>
          </w:rPr>
          <w:t>Figure 1 here</w:t>
        </w:r>
      </w:moveFrom>
    </w:p>
    <w:moveFromRangeEnd w:id="363"/>
    <w:p w14:paraId="27ED48EC" w14:textId="77777777" w:rsidR="00EE3148" w:rsidRPr="00EE3148" w:rsidRDefault="00EE3148" w:rsidP="00EE3148">
      <w:pPr>
        <w:pStyle w:val="BodyText"/>
        <w:rPr>
          <w:del w:id="366" w:author="Samuel Abbott" w:date="2019-09-06T16:13:00Z"/>
        </w:rPr>
      </w:pPr>
    </w:p>
    <w:p w14:paraId="35516C5C" w14:textId="55135C20" w:rsidR="00DC39E1" w:rsidRDefault="00E51A05">
      <w:pPr>
        <w:pStyle w:val="Heading3"/>
      </w:pPr>
      <w:r>
        <w:t xml:space="preserve">Average annual additional cases from ending the BCG </w:t>
      </w:r>
      <w:del w:id="367" w:author="Samuel Abbott" w:date="2019-09-06T16:13:00Z">
        <w:r w:rsidR="000D73CA">
          <w:delText>schools’</w:delText>
        </w:r>
      </w:del>
      <w:ins w:id="368" w:author="Samuel Abbott" w:date="2019-09-06T16:13:00Z">
        <w:r>
          <w:t>schools</w:t>
        </w:r>
      </w:ins>
      <w:r>
        <w:t xml:space="preserve"> scheme at various dates</w:t>
      </w:r>
    </w:p>
    <w:p w14:paraId="0FB6E303" w14:textId="73FEFE2C" w:rsidR="00DC39E1" w:rsidRDefault="00E51A05">
      <w:pPr>
        <w:pStyle w:val="FirstParagraph"/>
      </w:pPr>
      <w:r>
        <w:t xml:space="preserve">We found that updating parameter values, and incorporating uncertainty, did not alter the average annual additional notifications from stopping the BCG </w:t>
      </w:r>
      <w:del w:id="369" w:author="Samuel Abbott" w:date="2019-09-06T16:13:00Z">
        <w:r w:rsidR="000D73CA">
          <w:delText>schools’</w:delText>
        </w:r>
      </w:del>
      <w:ins w:id="370" w:author="Samuel Abbott" w:date="2019-09-06T16:13:00Z">
        <w:r>
          <w:t>schools</w:t>
        </w:r>
      </w:ins>
      <w:r>
        <w:t xml:space="preserve"> scheme when the annual decrease was assumed to be 9% (supplementary table S3). There was a large</w:t>
      </w:r>
      <w:r>
        <w:t xml:space="preserve"> degree of uncertainty in this estimate with 20 (2.5</w:t>
      </w:r>
      <w:del w:id="371" w:author="Samuel Abbott" w:date="2019-09-06T16:13:00Z">
        <w:r w:rsidR="000D73CA">
          <w:delText>-</w:delText>
        </w:r>
      </w:del>
      <w:ins w:id="372" w:author="Samuel Abbott" w:date="2019-09-06T16:13:00Z">
        <w:r>
          <w:t xml:space="preserve">, </w:t>
        </w:r>
      </w:ins>
      <w:r>
        <w:t>97.5% Q: 16</w:t>
      </w:r>
      <w:del w:id="373" w:author="Samuel Abbott" w:date="2019-09-06T16:13:00Z">
        <w:r w:rsidR="000D73CA">
          <w:delText xml:space="preserve"> -</w:delText>
        </w:r>
      </w:del>
      <w:ins w:id="374" w:author="Samuel Abbott" w:date="2019-09-06T16:13:00Z">
        <w:r>
          <w:t>,</w:t>
        </w:r>
      </w:ins>
      <w:r>
        <w:t xml:space="preserve"> 25) notifications prevented annually if vaccination was stopped in 2001. As the assumed annual decrease in incidence rates was reduced the annual number of additional notifications prevente</w:t>
      </w:r>
      <w:r>
        <w:t>d increased with 302 (2.5</w:t>
      </w:r>
      <w:del w:id="375" w:author="Samuel Abbott" w:date="2019-09-06T16:13:00Z">
        <w:r w:rsidR="000D73CA">
          <w:delText>-</w:delText>
        </w:r>
      </w:del>
      <w:ins w:id="376" w:author="Samuel Abbott" w:date="2019-09-06T16:13:00Z">
        <w:r>
          <w:t xml:space="preserve">, </w:t>
        </w:r>
      </w:ins>
      <w:r>
        <w:t>97.5% Q: 238</w:t>
      </w:r>
      <w:del w:id="377" w:author="Samuel Abbott" w:date="2019-09-06T16:13:00Z">
        <w:r w:rsidR="000D73CA">
          <w:delText xml:space="preserve"> -</w:delText>
        </w:r>
      </w:del>
      <w:ins w:id="378" w:author="Samuel Abbott" w:date="2019-09-06T16:13:00Z">
        <w:r>
          <w:t>,</w:t>
        </w:r>
      </w:ins>
      <w:r>
        <w:t xml:space="preserve"> 369) notifications prevented annually when the annual decrease was assumed to be 1.9% and vaccination stopping in 2001. There was some evidence that the average annual number of notifications prevented was greater w</w:t>
      </w:r>
      <w:r>
        <w:t>hen the annual decrease was estimated using notifications (359 (2.5</w:t>
      </w:r>
      <w:del w:id="379" w:author="Samuel Abbott" w:date="2019-09-06T16:13:00Z">
        <w:r w:rsidR="000D73CA">
          <w:delText>-</w:delText>
        </w:r>
      </w:del>
      <w:ins w:id="380" w:author="Samuel Abbott" w:date="2019-09-06T16:13:00Z">
        <w:r>
          <w:t xml:space="preserve">, </w:t>
        </w:r>
      </w:ins>
      <w:r>
        <w:t>97.5% Q: 282</w:t>
      </w:r>
      <w:del w:id="381" w:author="Samuel Abbott" w:date="2019-09-06T16:13:00Z">
        <w:r w:rsidR="000D73CA">
          <w:delText xml:space="preserve"> -</w:delText>
        </w:r>
      </w:del>
      <w:ins w:id="382" w:author="Samuel Abbott" w:date="2019-09-06T16:13:00Z">
        <w:r>
          <w:t>,</w:t>
        </w:r>
      </w:ins>
      <w:r>
        <w:t xml:space="preserve"> 439), P: 0.083) and age-specific incidence rates (359 (2.5</w:t>
      </w:r>
      <w:del w:id="383" w:author="Samuel Abbott" w:date="2019-09-06T16:13:00Z">
        <w:r w:rsidR="000D73CA">
          <w:delText>-</w:delText>
        </w:r>
      </w:del>
      <w:ins w:id="384" w:author="Samuel Abbott" w:date="2019-09-06T16:13:00Z">
        <w:r>
          <w:t xml:space="preserve">, </w:t>
        </w:r>
      </w:ins>
      <w:r>
        <w:t>97.5% Q: 102</w:t>
      </w:r>
      <w:del w:id="385" w:author="Samuel Abbott" w:date="2019-09-06T16:13:00Z">
        <w:r w:rsidR="000D73CA">
          <w:delText xml:space="preserve"> -</w:delText>
        </w:r>
      </w:del>
      <w:ins w:id="386" w:author="Samuel Abbott" w:date="2019-09-06T16:13:00Z">
        <w:r>
          <w:t>,</w:t>
        </w:r>
      </w:ins>
      <w:r>
        <w:t xml:space="preserve"> 1332), P: 0.083), compared to an assumed annual decrease of 1.9% (figure </w:t>
      </w:r>
      <w:del w:id="387" w:author="Samuel Abbott" w:date="2019-09-06T16:13:00Z">
        <w:r w:rsidR="000D73CA">
          <w:delText>1</w:delText>
        </w:r>
      </w:del>
      <w:ins w:id="388" w:author="Samuel Abbott" w:date="2019-09-06T16:13:00Z">
        <w:r>
          <w:t>2</w:t>
        </w:r>
      </w:ins>
      <w:r>
        <w:t>). The estimate made usin</w:t>
      </w:r>
      <w:r>
        <w:t>g incidence rates again had a high degree of uncertainty. When an annual decrease of 1.9% was assumed the number of notifications prevented annually reduced with time: 255 (2.5</w:t>
      </w:r>
      <w:del w:id="389" w:author="Samuel Abbott" w:date="2019-09-06T16:13:00Z">
        <w:r w:rsidR="000D73CA">
          <w:delText>-</w:delText>
        </w:r>
      </w:del>
      <w:ins w:id="390" w:author="Samuel Abbott" w:date="2019-09-06T16:13:00Z">
        <w:r>
          <w:t xml:space="preserve">, </w:t>
        </w:r>
      </w:ins>
      <w:r>
        <w:t>97.5% Q: 201</w:t>
      </w:r>
      <w:del w:id="391" w:author="Samuel Abbott" w:date="2019-09-06T16:13:00Z">
        <w:r w:rsidR="000D73CA">
          <w:delText xml:space="preserve"> -</w:delText>
        </w:r>
      </w:del>
      <w:ins w:id="392" w:author="Samuel Abbott" w:date="2019-09-06T16:13:00Z">
        <w:r>
          <w:t>,</w:t>
        </w:r>
      </w:ins>
      <w:r>
        <w:t xml:space="preserve"> 313) from ending vaccination in 2006; 196 (2.5</w:t>
      </w:r>
      <w:del w:id="393" w:author="Samuel Abbott" w:date="2019-09-06T16:13:00Z">
        <w:r w:rsidR="000D73CA">
          <w:delText>-</w:delText>
        </w:r>
      </w:del>
      <w:ins w:id="394" w:author="Samuel Abbott" w:date="2019-09-06T16:13:00Z">
        <w:r>
          <w:t xml:space="preserve">, </w:t>
        </w:r>
      </w:ins>
      <w:r>
        <w:t>97.5% Q: 152</w:t>
      </w:r>
      <w:del w:id="395" w:author="Samuel Abbott" w:date="2019-09-06T16:13:00Z">
        <w:r w:rsidR="000D73CA">
          <w:delText xml:space="preserve"> -</w:delText>
        </w:r>
      </w:del>
      <w:ins w:id="396" w:author="Samuel Abbott" w:date="2019-09-06T16:13:00Z">
        <w:r>
          <w:t>,</w:t>
        </w:r>
      </w:ins>
      <w:r>
        <w:t xml:space="preserve"> 24</w:t>
      </w:r>
      <w:r>
        <w:t>2) from ending vaccination in 2011, and 120 (2.5</w:t>
      </w:r>
      <w:del w:id="397" w:author="Samuel Abbott" w:date="2019-09-06T16:13:00Z">
        <w:r w:rsidR="000D73CA">
          <w:delText>-</w:delText>
        </w:r>
      </w:del>
      <w:ins w:id="398" w:author="Samuel Abbott" w:date="2019-09-06T16:13:00Z">
        <w:r>
          <w:t xml:space="preserve">, </w:t>
        </w:r>
      </w:ins>
      <w:r>
        <w:t>97.5% Q: 88</w:t>
      </w:r>
      <w:del w:id="399" w:author="Samuel Abbott" w:date="2019-09-06T16:13:00Z">
        <w:r w:rsidR="000D73CA">
          <w:delText xml:space="preserve"> -</w:delText>
        </w:r>
      </w:del>
      <w:ins w:id="400" w:author="Samuel Abbott" w:date="2019-09-06T16:13:00Z">
        <w:r>
          <w:t>,</w:t>
        </w:r>
      </w:ins>
      <w:r>
        <w:t xml:space="preserve"> 155) from ending vaccination in 2016.</w:t>
      </w:r>
    </w:p>
    <w:p w14:paraId="762F988B" w14:textId="77777777" w:rsidR="00DC39E1" w:rsidRDefault="00DC39E1">
      <w:pPr>
        <w:rPr>
          <w:moveTo w:id="401" w:author="Samuel Abbott" w:date="2019-09-06T16:13:00Z"/>
        </w:rPr>
      </w:pPr>
      <w:moveToRangeStart w:id="402" w:author="Samuel Abbott" w:date="2019-09-06T16:13:00Z" w:name="move18678841"/>
    </w:p>
    <w:p w14:paraId="1AFBFE04" w14:textId="77777777" w:rsidR="00DC39E1" w:rsidRDefault="00453C3D">
      <w:pPr>
        <w:pStyle w:val="ImageCaption"/>
        <w:rPr>
          <w:ins w:id="403" w:author="Samuel Abbott" w:date="2019-09-06T16:13:00Z"/>
        </w:rPr>
      </w:pPr>
      <w:moveTo w:id="404" w:author="Samuel Abbott" w:date="2019-09-06T16:13:00Z">
        <w:r>
          <w:rPr>
            <w:rPrChange w:id="405" w:author="Samuel Abbott" w:date="2019-09-06T16:13:00Z">
              <w:rPr>
                <w:color w:val="555555"/>
              </w:rPr>
            </w:rPrChange>
          </w:rPr>
          <w:t xml:space="preserve">Figure </w:t>
        </w:r>
      </w:moveTo>
      <w:moveToRangeEnd w:id="402"/>
      <w:ins w:id="406" w:author="Samuel Abbott" w:date="2019-09-06T16:13:00Z">
        <w:r>
          <w:t>3 here</w:t>
        </w:r>
      </w:ins>
    </w:p>
    <w:p w14:paraId="1869D101" w14:textId="77777777" w:rsidR="00DC39E1" w:rsidRDefault="00453C3D">
      <w:pPr>
        <w:pStyle w:val="ImageCaption"/>
        <w:rPr>
          <w:moveFrom w:id="407" w:author="Samuel Abbott" w:date="2019-09-06T16:13:00Z"/>
          <w:rPrChange w:id="408" w:author="Samuel Abbott" w:date="2019-09-06T16:13:00Z">
            <w:rPr>
              <w:moveFrom w:id="409" w:author="Samuel Abbott" w:date="2019-09-06T16:13:00Z"/>
              <w:i/>
            </w:rPr>
          </w:rPrChange>
        </w:rPr>
        <w:pPrChange w:id="410" w:author="Samuel Abbott" w:date="2019-09-06T16:13:00Z">
          <w:pPr>
            <w:pStyle w:val="BodyText"/>
          </w:pPr>
        </w:pPrChange>
      </w:pPr>
      <w:bookmarkStart w:id="411" w:name="discussion"/>
      <w:bookmarkEnd w:id="411"/>
      <w:moveFromRangeStart w:id="412" w:author="Samuel Abbott" w:date="2019-09-06T16:13:00Z" w:name="move18678840"/>
      <w:moveFrom w:id="413" w:author="Samuel Abbott" w:date="2019-09-06T16:13:00Z">
        <w:r>
          <w:rPr>
            <w:rPrChange w:id="414" w:author="Samuel Abbott" w:date="2019-09-06T16:13:00Z">
              <w:rPr>
                <w:i/>
              </w:rPr>
            </w:rPrChange>
          </w:rPr>
          <w:t>Figure 2 here</w:t>
        </w:r>
      </w:moveFrom>
    </w:p>
    <w:moveFromRangeEnd w:id="412"/>
    <w:p w14:paraId="504C9A1F" w14:textId="77777777" w:rsidR="00DC39E1" w:rsidRDefault="00E51A05">
      <w:pPr>
        <w:pStyle w:val="Heading1"/>
      </w:pPr>
      <w:r>
        <w:t>Discussion</w:t>
      </w:r>
    </w:p>
    <w:p w14:paraId="25C179B8" w14:textId="0F6783AE" w:rsidR="00DC39E1" w:rsidRDefault="00E51A05">
      <w:pPr>
        <w:pStyle w:val="FirstParagraph"/>
      </w:pPr>
      <w:r>
        <w:t xml:space="preserve">The existing method for estimating the impact of the BCG </w:t>
      </w:r>
      <w:del w:id="415" w:author="Samuel Abbott" w:date="2019-09-06T16:13:00Z">
        <w:r w:rsidR="000D73CA">
          <w:delText>schools’</w:delText>
        </w:r>
      </w:del>
      <w:ins w:id="416" w:author="Samuel Abbott" w:date="2019-09-06T16:13:00Z">
        <w:r>
          <w:t>schools</w:t>
        </w:r>
      </w:ins>
      <w:r>
        <w:t xml:space="preserve"> sc</w:t>
      </w:r>
      <w:r>
        <w:t xml:space="preserve">heme produced uncertain estimates of the impact of ending the scheme in all years evaluated when parameter uncertainty </w:t>
      </w:r>
      <w:del w:id="417" w:author="Samuel Abbott" w:date="2019-09-06T16:13:00Z">
        <w:r w:rsidR="000D73CA">
          <w:delText>and measurement error were</w:delText>
        </w:r>
      </w:del>
      <w:ins w:id="418" w:author="Samuel Abbott" w:date="2019-09-06T16:13:00Z">
        <w:r>
          <w:t>was</w:t>
        </w:r>
      </w:ins>
      <w:r>
        <w:t xml:space="preserve"> included. Updating the annual decrease in TB notifications based on both notifications and using age-specific incidence rates resulte</w:t>
      </w:r>
      <w:r>
        <w:t>d in increased TB cases due to ending universal school-age vaccination in all years considered. This resulted in fewer vaccines required to prevent a single notification in those vaccinated and an increase in the number of annual additional notifications f</w:t>
      </w:r>
      <w:r>
        <w:t>rom ending the scheme. A scenario with a 1.9% annual decrease in incidence rates was most comparable to our results based on notifications.</w:t>
      </w:r>
    </w:p>
    <w:p w14:paraId="0A675540" w14:textId="53AECB98" w:rsidR="00DC39E1" w:rsidRDefault="00E51A05">
      <w:pPr>
        <w:pStyle w:val="BodyText"/>
      </w:pPr>
      <w:r>
        <w:t>This study reassesses a key piece of the quantitative evidence used to motivate the change in BCG vaccination policy</w:t>
      </w:r>
      <w:r>
        <w:t xml:space="preserve"> in 2005. Our results provide new insights into the uncertainty of the previously published model predictions by including parameter uncertainty and measurement error</w:t>
      </w:r>
      <w:del w:id="419" w:author="Samuel Abbott" w:date="2019-09-06T16:13:00Z">
        <w:r w:rsidR="000D73CA">
          <w:delText>. As the</w:delText>
        </w:r>
      </w:del>
      <w:ins w:id="420" w:author="Samuel Abbott" w:date="2019-09-06T16:13:00Z">
        <w:r>
          <w:t xml:space="preserve"> and updates these predictions using newly available data. As historical</w:t>
        </w:r>
      </w:ins>
      <w:r>
        <w:t xml:space="preserve"> data on incidence</w:t>
      </w:r>
      <w:r>
        <w:t xml:space="preserve"> rates in the ethnic White UK born in England and Wales were not available we considered two approaches to proxy them, and investigated multiple scenarios based on those explored by the JVCI BCG subgroup. The simulation approach used here is not the most a</w:t>
      </w:r>
      <w:r>
        <w:t xml:space="preserve">ccurate method for </w:t>
      </w:r>
      <w:del w:id="421" w:author="Samuel Abbott" w:date="2019-09-06T16:13:00Z">
        <w:r w:rsidR="000D73CA">
          <w:delText>assessing</w:delText>
        </w:r>
      </w:del>
      <w:ins w:id="422" w:author="Samuel Abbott" w:date="2019-09-06T16:13:00Z">
        <w:r>
          <w:t>estimating</w:t>
        </w:r>
      </w:ins>
      <w:r>
        <w:t xml:space="preserve"> the impact of ending the BCG </w:t>
      </w:r>
      <w:del w:id="423" w:author="Samuel Abbott" w:date="2019-09-06T16:13:00Z">
        <w:r w:rsidR="000D73CA">
          <w:delText>schools’</w:delText>
        </w:r>
      </w:del>
      <w:ins w:id="424" w:author="Samuel Abbott" w:date="2019-09-06T16:13:00Z">
        <w:r>
          <w:t>schools</w:t>
        </w:r>
      </w:ins>
      <w:r>
        <w:t xml:space="preserve"> scheme</w:t>
      </w:r>
      <w:del w:id="425" w:author="Samuel Abbott" w:date="2019-09-06T16:13:00Z">
        <w:r w:rsidR="000D73CA">
          <w:delText>. However,</w:delText>
        </w:r>
      </w:del>
      <w:ins w:id="426" w:author="Samuel Abbott" w:date="2019-09-06T16:13:00Z">
        <w:r>
          <w:t xml:space="preserve"> as</w:t>
        </w:r>
      </w:ins>
      <w:r>
        <w:t xml:space="preserve"> it </w:t>
      </w:r>
      <w:del w:id="427" w:author="Samuel Abbott" w:date="2019-09-06T16:13:00Z">
        <w:r w:rsidR="000D73CA">
          <w:delText xml:space="preserve">does provide an estimate that is </w:delText>
        </w:r>
      </w:del>
      <w:ins w:id="428" w:author="Samuel Abbott" w:date="2019-09-06T16:13:00Z">
        <w:r>
          <w:t xml:space="preserve">relies on numerous assumptions </w:t>
        </w:r>
      </w:ins>
      <w:r>
        <w:t xml:space="preserve">based on the available </w:t>
      </w:r>
      <w:del w:id="429" w:author="Samuel Abbott" w:date="2019-09-06T16:13:00Z">
        <w:r w:rsidR="000D73CA">
          <w:delText>data</w:delText>
        </w:r>
      </w:del>
      <w:ins w:id="430" w:author="Samuel Abbott" w:date="2019-09-06T16:13:00Z">
        <w:r>
          <w:t xml:space="preserve">knowledge in </w:t>
        </w:r>
        <w:r>
          <w:lastRenderedPageBreak/>
          <w:t>1987</w:t>
        </w:r>
      </w:ins>
      <w:r>
        <w:t xml:space="preserve"> and </w:t>
      </w:r>
      <w:ins w:id="431" w:author="Samuel Abbott" w:date="2019-09-06T16:13:00Z">
        <w:r>
          <w:t>does not account for the role of non-White and non-UK born cases. However, the strength of this work</w:t>
        </w:r>
        <w:r>
          <w:t xml:space="preserve"> is that the estimates were based </w:t>
        </w:r>
      </w:ins>
      <w:r>
        <w:t xml:space="preserve">on the framework used to inform policy making. This allowed the strength of </w:t>
      </w:r>
      <w:del w:id="432" w:author="Samuel Abbott" w:date="2019-09-06T16:13:00Z">
        <w:r w:rsidR="000D73CA">
          <w:delText>some the quantitative evidence</w:delText>
        </w:r>
      </w:del>
      <w:ins w:id="433" w:author="Samuel Abbott" w:date="2019-09-06T16:13:00Z">
        <w:r>
          <w:t>model</w:t>
        </w:r>
      </w:ins>
      <w:r>
        <w:t xml:space="preserve"> used in the decision-making process to be assessed</w:t>
      </w:r>
      <w:del w:id="434" w:author="Samuel Abbott" w:date="2019-09-06T16:13:00Z">
        <w:r w:rsidR="000D73CA">
          <w:delText>.</w:delText>
        </w:r>
      </w:del>
      <w:ins w:id="435" w:author="Samuel Abbott" w:date="2019-09-06T16:13:00Z">
        <w:r>
          <w:t xml:space="preserve"> once parameter uncertainty had been </w:t>
        </w:r>
      </w:ins>
      <w:r w:rsidR="007F28D3">
        <w:t>incorporated</w:t>
      </w:r>
      <w:ins w:id="436" w:author="Samuel Abbott" w:date="2019-09-06T16:13:00Z">
        <w:r>
          <w:t>.</w:t>
        </w:r>
      </w:ins>
      <w:r>
        <w:t xml:space="preserve"> This would not have been possible if th</w:t>
      </w:r>
      <w:r>
        <w:t>e impact had been assessed using only the observed data</w:t>
      </w:r>
      <w:del w:id="437" w:author="Samuel Abbott" w:date="2019-09-06T16:13:00Z">
        <w:r w:rsidR="000D73CA">
          <w:delText>. A</w:delText>
        </w:r>
      </w:del>
      <w:ins w:id="438" w:author="Samuel Abbott" w:date="2019-09-06T16:13:00Z">
        <w:r>
          <w:t xml:space="preserve"> or with a more complex model. It also allowed estimates based on updated data to be compared to historic estimates within the same framework. This would also not have been possible if a different fram</w:t>
        </w:r>
        <w:r>
          <w:t>ework had been used. As mentioned, a</w:t>
        </w:r>
      </w:ins>
      <w:r>
        <w:t xml:space="preserve"> weakness of the </w:t>
      </w:r>
      <w:del w:id="439" w:author="Samuel Abbott" w:date="2019-09-06T16:13:00Z">
        <w:r w:rsidR="000D73CA">
          <w:delText>modelling framework</w:delText>
        </w:r>
      </w:del>
      <w:ins w:id="440" w:author="Samuel Abbott" w:date="2019-09-06T16:13:00Z">
        <w:r>
          <w:t>model</w:t>
        </w:r>
      </w:ins>
      <w:r>
        <w:t xml:space="preserve"> used in this study is that it did not include the whole population or age groups outside those directly affected by vaccination. </w:t>
      </w:r>
      <w:del w:id="441" w:author="Samuel Abbott" w:date="2019-09-06T16:13:00Z">
        <w:r w:rsidR="000D73CA">
          <w:delText>Furthermore, heterogeneous</w:delText>
        </w:r>
      </w:del>
      <w:ins w:id="442" w:author="Samuel Abbott" w:date="2019-09-06T16:13:00Z">
        <w:r>
          <w:t>Heterogeneous</w:t>
        </w:r>
      </w:ins>
      <w:r>
        <w:t xml:space="preserve"> mixing between these groups is </w:t>
      </w:r>
      <w:ins w:id="443" w:author="Samuel Abbott" w:date="2019-09-06T16:13:00Z">
        <w:r>
          <w:t xml:space="preserve">also </w:t>
        </w:r>
      </w:ins>
      <w:r>
        <w:t xml:space="preserve">likely to be </w:t>
      </w:r>
      <w:ins w:id="444" w:author="Samuel Abbott" w:date="2019-09-06T16:13:00Z">
        <w:r>
          <w:t xml:space="preserve">an </w:t>
        </w:r>
      </w:ins>
      <w:r>
        <w:t>im</w:t>
      </w:r>
      <w:r>
        <w:t>portant</w:t>
      </w:r>
      <w:ins w:id="445" w:author="Samuel Abbott" w:date="2019-09-06T16:13:00Z">
        <w:r>
          <w:t xml:space="preserve"> consideration</w:t>
        </w:r>
      </w:ins>
      <w:r>
        <w:t xml:space="preserve">. The exclusion of these factors means that our results are conservative. A final limitation is that this study only considers the impact of ending the BCG </w:t>
      </w:r>
      <w:del w:id="446" w:author="Samuel Abbott" w:date="2019-09-06T16:13:00Z">
        <w:r w:rsidR="000D73CA">
          <w:delText>schools’</w:delText>
        </w:r>
      </w:del>
      <w:ins w:id="447" w:author="Samuel Abbott" w:date="2019-09-06T16:13:00Z">
        <w:r>
          <w:t>schools</w:t>
        </w:r>
      </w:ins>
      <w:r>
        <w:t xml:space="preserve"> scheme and not the impact of the introduction of the targeted neonatal </w:t>
      </w:r>
      <w:r>
        <w:t>vaccination program. This should be considered when evaluating the change in policy as a whole.</w:t>
      </w:r>
    </w:p>
    <w:p w14:paraId="393E1DB7" w14:textId="3B89B828" w:rsidR="00DC39E1" w:rsidRDefault="00E51A05">
      <w:pPr>
        <w:pStyle w:val="BodyText"/>
      </w:pPr>
      <w:r>
        <w:t>Little work has been done to assess the impact of the 2005 change in BCG vaccination policy or to assess the quantitative evidence used in decision making. Howe</w:t>
      </w:r>
      <w:r>
        <w:t>ver, multiple studies have evaluated the cost effectiveness of various BCG programs and the impact of switching between them. A cluster-randomised trial in Brazil found that BCG vaccination of those at school-age was cheaper than treatment and would preven</w:t>
      </w:r>
      <w:r>
        <w:t>t one TB case per 381 vaccinations even with a vaccine effectiveness of only 34% (8-53%).[20] This is substantially fewer than our estimate of 2000 (2.5</w:t>
      </w:r>
      <w:del w:id="448" w:author="Samuel Abbott" w:date="2019-09-06T16:13:00Z">
        <w:r w:rsidR="000D73CA">
          <w:delText>-</w:delText>
        </w:r>
      </w:del>
      <w:ins w:id="449" w:author="Samuel Abbott" w:date="2019-09-06T16:13:00Z">
        <w:r>
          <w:t xml:space="preserve">, </w:t>
        </w:r>
      </w:ins>
      <w:r>
        <w:t>97.5% Q: 1600</w:t>
      </w:r>
      <w:del w:id="450" w:author="Samuel Abbott" w:date="2019-09-06T16:13:00Z">
        <w:r w:rsidR="000D73CA">
          <w:delText xml:space="preserve"> -</w:delText>
        </w:r>
      </w:del>
      <w:ins w:id="451" w:author="Samuel Abbott" w:date="2019-09-06T16:13:00Z">
        <w:r>
          <w:t>,</w:t>
        </w:r>
      </w:ins>
      <w:r>
        <w:t xml:space="preserve"> 2500) vaccines required to prevent a single notification within 15 years in 2014 (this </w:t>
      </w:r>
      <w:r>
        <w:t>was the most comparable year from our study). However, the same trial found that for regions close to the equator BCG effectiveness was low in school-age children but unchanged in neonates,[21] highlighting the importance of considering the BCG vaccines re</w:t>
      </w:r>
      <w:r>
        <w:t>duced effectiveness near the equator when determining vaccination policy.[22] There is also some research which supports universal re-vaccination of those at school-age, in countries with high incidence and universal vaccination of neonates, as it may be c</w:t>
      </w:r>
      <w:r>
        <w:t>ost effective when BCG effectiveness is moderate to high.[21,23] There is some evidence that targeted vaccination of high risk neonates maybe more cost effective than universal vaccination of neonates.[24,25] However, a study in Sweden found that incidence</w:t>
      </w:r>
      <w:r>
        <w:t xml:space="preserve"> rates in Swedish-born children increased slightly after universal vaccination of neonates was discontinued in favour of targeted vaccination.[26] In France, which switched from universal vaccination of neonates to targeted vaccination in 2007, it has also</w:t>
      </w:r>
      <w:r>
        <w:t xml:space="preserve"> been shown that targeted vaccination reduced coverage in those most at risk.[27] Targeted vaccination may not be more cost effective </w:t>
      </w:r>
      <w:del w:id="452" w:author="Samuel Abbott" w:date="2019-09-06T16:13:00Z">
        <w:r w:rsidR="000D73CA">
          <w:delText>that</w:delText>
        </w:r>
      </w:del>
      <w:ins w:id="453" w:author="Samuel Abbott" w:date="2019-09-06T16:13:00Z">
        <w:r>
          <w:t>than</w:t>
        </w:r>
      </w:ins>
      <w:r>
        <w:t xml:space="preserve"> universal vaccination when possible reductions in transmission are considered. Our study indicated that a substantial</w:t>
      </w:r>
      <w:r>
        <w:t xml:space="preserve"> number of cases due to transmission may be preventable if universal school-age BCG vaccination was still in place. This result is dependent on the effectiveness of BCG vaccination when given later in life, for which there is good evidence in the ethnic Wh</w:t>
      </w:r>
      <w:r>
        <w:t xml:space="preserve">ite UK born.[9] We did not consider neonatal vaccination which would be less impacted by BCG’s effectiveness reducing when given later in life, but </w:t>
      </w:r>
      <w:del w:id="454" w:author="Samuel Abbott" w:date="2019-09-06T16:13:00Z">
        <w:r w:rsidR="000D73CA">
          <w:delText>would</w:delText>
        </w:r>
      </w:del>
      <w:ins w:id="455" w:author="Samuel Abbott" w:date="2019-09-06T16:13:00Z">
        <w:r>
          <w:t>may</w:t>
        </w:r>
      </w:ins>
      <w:r>
        <w:t xml:space="preserve"> also be less likely to result in the same reductions in ongoing transmission.</w:t>
      </w:r>
    </w:p>
    <w:p w14:paraId="1F06C86E" w14:textId="37F67CFB" w:rsidR="00DC39E1" w:rsidRDefault="00E51A05">
      <w:pPr>
        <w:pStyle w:val="BodyText"/>
        <w:rPr>
          <w:ins w:id="456" w:author="Samuel Abbott" w:date="2019-09-06T16:13:00Z"/>
        </w:rPr>
      </w:pPr>
      <w:ins w:id="457" w:author="Samuel Abbott" w:date="2019-09-06T16:13:00Z">
        <w:r>
          <w:t xml:space="preserve">This study indicates that some of the evidence used to justify the 2005 change in BCG vaccination policy may have underestimated the impact of ending the scheme. It highlights </w:t>
        </w:r>
        <w:r>
          <w:lastRenderedPageBreak/>
          <w:t>the importance of including both parameter and measurement error, as excluding t</w:t>
        </w:r>
        <w:r>
          <w:t>hese sources of variation may lead to spuriously precise results. This is problematic for policy makers as the worst case scenario often needs to be considered when making policy decisions. In addition, our exploration of the assumptions used to estimate t</w:t>
        </w:r>
        <w:r>
          <w:t>he annual change in TB incidence rates in the ethnic White UK born illustrates the structural impact of assuming an annual decrease in TB incidence rates. More realistic estimates of the annual decrease in incidence rates resulted in a greatly increased im</w:t>
        </w:r>
        <w:r>
          <w:t>pact of ending the BCG schools scheme. Policy makers should consider these updated estimates when assessing the role of BCG vaccination in those at school-age. However, decisions regarding vaccine policy require economic evaluation, which discounts costs a</w:t>
        </w:r>
        <w:r>
          <w:t xml:space="preserve">nd benefits in the future; discounting has not been applied in this study which estimates the </w:t>
        </w:r>
      </w:ins>
      <w:r w:rsidR="00A379B1">
        <w:t>epidemiological</w:t>
      </w:r>
      <w:ins w:id="458" w:author="Samuel Abbott" w:date="2019-09-06T16:13:00Z">
        <w:r>
          <w:t xml:space="preserve"> impact of vaccination only.</w:t>
        </w:r>
      </w:ins>
    </w:p>
    <w:p w14:paraId="601CD050" w14:textId="60058484" w:rsidR="00474698" w:rsidRDefault="00E51A05">
      <w:pPr>
        <w:pStyle w:val="BodyText"/>
      </w:pPr>
      <w:r>
        <w:t xml:space="preserve">This study has reassessed some of the evidence previously used in decision making, </w:t>
      </w:r>
      <w:r>
        <w:t xml:space="preserve">updating the approach with new data. However, as 15 years of detailed surveillance data have been collected since the ending of the BCG </w:t>
      </w:r>
      <w:del w:id="459" w:author="Samuel Abbott" w:date="2019-09-06T16:13:00Z">
        <w:r w:rsidR="000D73CA">
          <w:delText>schools’</w:delText>
        </w:r>
      </w:del>
      <w:ins w:id="460" w:author="Samuel Abbott" w:date="2019-09-06T16:13:00Z">
        <w:r>
          <w:t>schools</w:t>
        </w:r>
      </w:ins>
      <w:r>
        <w:t xml:space="preserve"> scheme it is now possible to use regression-based approaches to estimate the direct impact on incidence rates of</w:t>
      </w:r>
      <w:r>
        <w:t xml:space="preserve"> ending the BCG </w:t>
      </w:r>
      <w:del w:id="461" w:author="Samuel Abbott" w:date="2019-09-06T16:13:00Z">
        <w:r w:rsidR="000D73CA">
          <w:delText>schools’</w:delText>
        </w:r>
      </w:del>
      <w:ins w:id="462" w:author="Samuel Abbott" w:date="2019-09-06T16:13:00Z">
        <w:r>
          <w:t>schools</w:t>
        </w:r>
      </w:ins>
      <w:r>
        <w:t xml:space="preserve"> scheme</w:t>
      </w:r>
      <w:del w:id="463" w:author="Samuel Abbott" w:date="2019-09-06T16:13:00Z">
        <w:r w:rsidR="000D73CA">
          <w:delText>.</w:delText>
        </w:r>
      </w:del>
      <w:ins w:id="464" w:author="Samuel Abbott" w:date="2019-09-06T16:13:00Z">
        <w:r>
          <w:t>.[28]</w:t>
        </w:r>
      </w:ins>
      <w:r>
        <w:t xml:space="preserve"> These approaches could also be used to estimate the impact of vaccinating high-risk neonates, which may outweigh any negative impacts of ending the BCG </w:t>
      </w:r>
      <w:del w:id="465" w:author="Samuel Abbott" w:date="2019-09-06T16:13:00Z">
        <w:r w:rsidR="000D73CA">
          <w:delText>schools’</w:delText>
        </w:r>
      </w:del>
      <w:ins w:id="466" w:author="Samuel Abbott" w:date="2019-09-06T16:13:00Z">
        <w:r>
          <w:t>schools</w:t>
        </w:r>
      </w:ins>
      <w:r>
        <w:t xml:space="preserve"> scheme. In addition, the development, and use, of a transmis</w:t>
      </w:r>
      <w:r>
        <w:t>sion dynamic model would allow the more accurate estimation of indirect effects and the forecasting of long-term impacts.</w:t>
      </w:r>
    </w:p>
    <w:p w14:paraId="4C70858C" w14:textId="77777777" w:rsidR="00474698" w:rsidRDefault="00474698" w:rsidP="00474698">
      <w:pPr>
        <w:pStyle w:val="BodyText"/>
        <w:rPr>
          <w:ins w:id="467" w:author="Samuel Abbott" w:date="2019-09-06T16:13:00Z"/>
        </w:rPr>
      </w:pPr>
      <w:ins w:id="468" w:author="Samuel Abbott" w:date="2019-09-06T16:13:00Z">
        <w:r>
          <w:br w:type="page"/>
        </w:r>
      </w:ins>
    </w:p>
    <w:p w14:paraId="13C028B3" w14:textId="77777777" w:rsidR="00DC39E1" w:rsidRDefault="00DC39E1">
      <w:pPr>
        <w:pStyle w:val="BodyText"/>
        <w:rPr>
          <w:ins w:id="469" w:author="Samuel Abbott" w:date="2019-09-06T16:13:00Z"/>
        </w:rPr>
      </w:pPr>
    </w:p>
    <w:p w14:paraId="4DE61087" w14:textId="77777777" w:rsidR="00DC39E1" w:rsidRDefault="00E51A05">
      <w:pPr>
        <w:pStyle w:val="BodyText"/>
      </w:pPr>
      <w:r>
        <w:rPr>
          <w:b/>
        </w:rPr>
        <w:t>Acknowledgements</w:t>
      </w:r>
    </w:p>
    <w:p w14:paraId="0E14D90C" w14:textId="77777777" w:rsidR="00DC39E1" w:rsidRDefault="00E51A05">
      <w:pPr>
        <w:pStyle w:val="BodyText"/>
      </w:pPr>
      <w:r>
        <w:t>The authors thank the TB section at Public Health England (PHE) for maintaining the Enhanced Tuberculosis Surveillanc</w:t>
      </w:r>
      <w:r>
        <w:t>e (ETS) system; all the healthcare workers involved in data collection for the ETS.</w:t>
      </w:r>
    </w:p>
    <w:p w14:paraId="50D75835" w14:textId="77777777" w:rsidR="00DC39E1" w:rsidRDefault="00E51A05">
      <w:pPr>
        <w:pStyle w:val="BodyText"/>
      </w:pPr>
      <w:r>
        <w:rPr>
          <w:b/>
        </w:rPr>
        <w:t>Contributors</w:t>
      </w:r>
    </w:p>
    <w:p w14:paraId="705FC197" w14:textId="77777777" w:rsidR="00DC39E1" w:rsidRDefault="00E51A05">
      <w:pPr>
        <w:pStyle w:val="BodyText"/>
      </w:pPr>
      <w:r>
        <w:t>SA, HC, and EBP conceived and designed the work. SA undertook the analysis with advice from all other authors. All authors contributed to the interpretation of</w:t>
      </w:r>
      <w:r>
        <w:t xml:space="preserve"> the data. SA wrote the first draft of the paper and all authors contributed to subsequent drafts. All authors approve the work for publication and agree to be accountable for the work.</w:t>
      </w:r>
    </w:p>
    <w:p w14:paraId="2492C3FB" w14:textId="77777777" w:rsidR="00DC39E1" w:rsidRDefault="00E51A05">
      <w:pPr>
        <w:pStyle w:val="BodyText"/>
      </w:pPr>
      <w:r>
        <w:rPr>
          <w:b/>
        </w:rPr>
        <w:t>Funding</w:t>
      </w:r>
    </w:p>
    <w:p w14:paraId="2D752D0E" w14:textId="77777777" w:rsidR="00DC39E1" w:rsidRDefault="00E51A05">
      <w:pPr>
        <w:pStyle w:val="BodyText"/>
      </w:pPr>
      <w:r>
        <w:t>SEA, HC, and EBP are funded by the National Institute for Heal</w:t>
      </w:r>
      <w:r>
        <w:t xml:space="preserve">th Research Health Protection Research Unit (NIHR HPRU) in Evaluation of Interventions at University of Bristol in partnership with Public Health England (PHE). The views expressed are those of the author(s) and not necessarily those of the NHS, the NIHR, </w:t>
      </w:r>
      <w:r>
        <w:t>the Department of Health or Public Health England.</w:t>
      </w:r>
    </w:p>
    <w:p w14:paraId="034E46C2" w14:textId="77777777" w:rsidR="00DC39E1" w:rsidRDefault="00E51A05">
      <w:pPr>
        <w:pStyle w:val="BodyText"/>
      </w:pPr>
      <w:r>
        <w:rPr>
          <w:b/>
        </w:rPr>
        <w:t>Conflicts of interest</w:t>
      </w:r>
    </w:p>
    <w:p w14:paraId="6CFD3DB1" w14:textId="77777777" w:rsidR="00DC39E1" w:rsidRDefault="00E51A05">
      <w:pPr>
        <w:pStyle w:val="BodyText"/>
      </w:pPr>
      <w:r>
        <w:t>HC reports receiving honoraria from Sanofi Pasteur, and consultancy fees from AstraZeneca, GSK and IMS Health, all paid to her employer.</w:t>
      </w:r>
    </w:p>
    <w:p w14:paraId="4A349881" w14:textId="77777777" w:rsidR="00DC39E1" w:rsidRDefault="00E51A05">
      <w:pPr>
        <w:pStyle w:val="BodyText"/>
      </w:pPr>
      <w:r>
        <w:rPr>
          <w:b/>
        </w:rPr>
        <w:t>Accessibility of data and programming code</w:t>
      </w:r>
    </w:p>
    <w:p w14:paraId="5ECB5851" w14:textId="4EB99BC9" w:rsidR="00474698" w:rsidRDefault="00E51A05">
      <w:pPr>
        <w:pStyle w:val="BodyText"/>
        <w:rPr>
          <w:ins w:id="470" w:author="Samuel Abbott" w:date="2019-09-06T16:13:00Z"/>
          <w:rStyle w:val="Hyperlink"/>
        </w:rPr>
      </w:pPr>
      <w:r>
        <w:t>The</w:t>
      </w:r>
      <w:r>
        <w:t xml:space="preserve"> code and data for the analysis contained in this paper can be found at: </w:t>
      </w:r>
      <w:del w:id="471" w:author="Samuel Abbott" w:date="2019-09-06T16:13:00Z">
        <w:r>
          <w:fldChar w:fldCharType="begin"/>
        </w:r>
        <w:r>
          <w:delInstrText xml:space="preserve"> HYPERLINK "DOI</w:delInstrText>
        </w:r>
        <w:r>
          <w:delInstrText xml:space="preserve">:10.5281/zenodo.2583056" \h </w:delInstrText>
        </w:r>
        <w:r>
          <w:fldChar w:fldCharType="separate"/>
        </w:r>
        <w:r w:rsidR="000D73CA">
          <w:rPr>
            <w:rStyle w:val="Hyperlink"/>
          </w:rPr>
          <w:delText>DOI:10.5281/zenodo.2583056</w:delText>
        </w:r>
        <w:r>
          <w:rPr>
            <w:rStyle w:val="Hyperlink"/>
          </w:rPr>
          <w:fldChar w:fldCharType="end"/>
        </w:r>
      </w:del>
      <w:ins w:id="472" w:author="Samuel Abbott" w:date="2019-09-06T16:13:00Z">
        <w:r>
          <w:fldChar w:fldCharType="begin"/>
        </w:r>
        <w:r>
          <w:instrText xml:space="preserve"> HYPERLINK "https://doi.org/10.5281/zenodo.2635687" \h </w:instrText>
        </w:r>
        <w:r>
          <w:fldChar w:fldCharType="separate"/>
        </w:r>
        <w:r>
          <w:rPr>
            <w:rStyle w:val="Hyperlink"/>
          </w:rPr>
          <w:t>https://doi.org/10.5281/zenodo.2635687</w:t>
        </w:r>
        <w:r>
          <w:rPr>
            <w:rStyle w:val="Hyperlink"/>
          </w:rPr>
          <w:fldChar w:fldCharType="end"/>
        </w:r>
      </w:ins>
    </w:p>
    <w:p w14:paraId="3A07F1E5" w14:textId="77777777" w:rsidR="00474698" w:rsidRDefault="00474698" w:rsidP="00474698">
      <w:pPr>
        <w:pStyle w:val="BodyText"/>
        <w:rPr>
          <w:ins w:id="473" w:author="Samuel Abbott" w:date="2019-09-06T16:13:00Z"/>
          <w:rStyle w:val="Hyperlink"/>
        </w:rPr>
      </w:pPr>
      <w:ins w:id="474" w:author="Samuel Abbott" w:date="2019-09-06T16:13:00Z">
        <w:r>
          <w:rPr>
            <w:rStyle w:val="Hyperlink"/>
          </w:rPr>
          <w:br w:type="page"/>
        </w:r>
      </w:ins>
    </w:p>
    <w:p w14:paraId="5DD7A931" w14:textId="77777777" w:rsidR="00DC39E1" w:rsidRDefault="00DC39E1">
      <w:pPr>
        <w:pStyle w:val="BodyText"/>
      </w:pPr>
    </w:p>
    <w:p w14:paraId="3582B630" w14:textId="77777777" w:rsidR="00DC39E1" w:rsidRDefault="00E51A05">
      <w:pPr>
        <w:pStyle w:val="Heading1"/>
      </w:pPr>
      <w:bookmarkStart w:id="475" w:name="references"/>
      <w:bookmarkEnd w:id="475"/>
      <w:r>
        <w:t>References</w:t>
      </w:r>
    </w:p>
    <w:p w14:paraId="72940CCD" w14:textId="77777777" w:rsidR="00DC39E1" w:rsidRDefault="00E51A05">
      <w:pPr>
        <w:pStyle w:val="FirstParagraph"/>
      </w:pPr>
      <w:r>
        <w:t xml:space="preserve">1 Mangtani P, Abubakar I, Ariti C </w:t>
      </w:r>
      <w:r>
        <w:rPr>
          <w:i/>
        </w:rPr>
        <w:t>et al.</w:t>
      </w:r>
      <w:r>
        <w:t xml:space="preserve"> Protection by BCG Vaccine Against </w:t>
      </w:r>
      <w:r>
        <w:t xml:space="preserve">Tuberculosis: A Systematic Review of Randomized Controlled Trials. </w:t>
      </w:r>
      <w:r>
        <w:rPr>
          <w:i/>
        </w:rPr>
        <w:t>Clinical infectious diseases : an official publication of the Infectious Diseases Society of America</w:t>
      </w:r>
      <w:r>
        <w:t xml:space="preserve"> 2014;</w:t>
      </w:r>
      <w:r>
        <w:rPr>
          <w:b/>
        </w:rPr>
        <w:t>58</w:t>
      </w:r>
      <w:r>
        <w:t>:470–80.</w:t>
      </w:r>
    </w:p>
    <w:p w14:paraId="34BC0B9C" w14:textId="77777777" w:rsidR="00DC39E1" w:rsidRDefault="00E51A05">
      <w:pPr>
        <w:pStyle w:val="BodyText"/>
      </w:pPr>
      <w:r>
        <w:t xml:space="preserve">2 Abubakar I, Pimpin L, Ariti C </w:t>
      </w:r>
      <w:r>
        <w:rPr>
          <w:i/>
        </w:rPr>
        <w:t>et al.</w:t>
      </w:r>
      <w:r>
        <w:t xml:space="preserve"> Systematic review and meta-analys</w:t>
      </w:r>
      <w:r>
        <w:t xml:space="preserve">is of the current evidence on the duration of protection by bacillus Calmette-Guérin vaccination against tuberculosis. </w:t>
      </w:r>
      <w:r>
        <w:rPr>
          <w:i/>
        </w:rPr>
        <w:t>Health technology assessment</w:t>
      </w:r>
      <w:r>
        <w:t xml:space="preserve"> 2013;</w:t>
      </w:r>
      <w:r>
        <w:rPr>
          <w:b/>
        </w:rPr>
        <w:t>17</w:t>
      </w:r>
      <w:r>
        <w:t>:1–372, v–vi.</w:t>
      </w:r>
    </w:p>
    <w:p w14:paraId="2D163252" w14:textId="77777777" w:rsidR="00DC39E1" w:rsidRDefault="00E51A05">
      <w:pPr>
        <w:pStyle w:val="BodyText"/>
      </w:pPr>
      <w:r>
        <w:t xml:space="preserve">3 Pilger D, Nguipdop-Djomo P, Abubakar I </w:t>
      </w:r>
      <w:r>
        <w:rPr>
          <w:i/>
        </w:rPr>
        <w:t>et al.</w:t>
      </w:r>
      <w:r>
        <w:t xml:space="preserve"> BCG vaccination in England since 2005: </w:t>
      </w:r>
      <w:r>
        <w:t xml:space="preserve">A survey of policy and practice. </w:t>
      </w:r>
      <w:r>
        <w:rPr>
          <w:i/>
        </w:rPr>
        <w:t>BMJ Open</w:t>
      </w:r>
      <w:r>
        <w:t xml:space="preserve"> 2012;</w:t>
      </w:r>
      <w:r>
        <w:rPr>
          <w:b/>
        </w:rPr>
        <w:t>2</w:t>
      </w:r>
      <w:r>
        <w:t>:e001303.</w:t>
      </w:r>
    </w:p>
    <w:p w14:paraId="479534AD" w14:textId="77777777" w:rsidR="00DC39E1" w:rsidRDefault="00E51A05">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14:paraId="4212B63A" w14:textId="77777777" w:rsidR="00DC39E1" w:rsidRDefault="00E51A05">
      <w:pPr>
        <w:pStyle w:val="BodyText"/>
      </w:pPr>
      <w:r>
        <w:t xml:space="preserve">5 World Health Organization. </w:t>
      </w:r>
      <w:r>
        <w:rPr>
          <w:i/>
        </w:rPr>
        <w:t>Global Tuberculosi</w:t>
      </w:r>
      <w:r>
        <w:rPr>
          <w:i/>
        </w:rPr>
        <w:t>s Report</w:t>
      </w:r>
      <w:r>
        <w:t xml:space="preserve">. 2017. </w:t>
      </w:r>
    </w:p>
    <w:p w14:paraId="62E59FB1" w14:textId="77777777" w:rsidR="00DC39E1" w:rsidRDefault="00E51A05">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14:paraId="1E2C343A" w14:textId="77777777" w:rsidR="00DC39E1" w:rsidRDefault="00E51A05">
      <w:pPr>
        <w:pStyle w:val="BodyText"/>
      </w:pPr>
      <w:r>
        <w:t xml:space="preserve">7 Colditz GA, Brewer TF, Berkey CS </w:t>
      </w:r>
      <w:r>
        <w:rPr>
          <w:i/>
        </w:rPr>
        <w:t>et al.</w:t>
      </w:r>
      <w:r>
        <w:t xml:space="preserve"> </w:t>
      </w:r>
      <w:r>
        <w:t xml:space="preserve">Efficacy of BCG Vaccine in the Prevention of Tuberculosis. </w:t>
      </w:r>
      <w:r>
        <w:rPr>
          <w:i/>
        </w:rPr>
        <w:t>JAMA</w:t>
      </w:r>
      <w:r>
        <w:t xml:space="preserve"> 1994;</w:t>
      </w:r>
      <w:r>
        <w:rPr>
          <w:b/>
        </w:rPr>
        <w:t>271</w:t>
      </w:r>
      <w:r>
        <w:t>:698.</w:t>
      </w:r>
    </w:p>
    <w:p w14:paraId="20DC5044" w14:textId="77777777" w:rsidR="00DC39E1" w:rsidRDefault="00E51A05">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14:paraId="3F000736" w14:textId="77777777" w:rsidR="00DC39E1" w:rsidRDefault="00E51A05">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14:paraId="7F217988" w14:textId="77777777" w:rsidR="00DC39E1" w:rsidRDefault="00E51A05">
      <w:pPr>
        <w:pStyle w:val="BodyText"/>
      </w:pPr>
      <w:r>
        <w:t xml:space="preserve">10 Public Health England. Tuberculosis in England 2017 report ( presenting </w:t>
      </w:r>
      <w:r>
        <w:t xml:space="preserve">data to end of 2016 ) About Public Health England. 2017. </w:t>
      </w:r>
    </w:p>
    <w:p w14:paraId="42404B38" w14:textId="77777777" w:rsidR="00DC39E1" w:rsidRDefault="00E51A05">
      <w:pPr>
        <w:pStyle w:val="BodyText"/>
      </w:pPr>
      <w:r>
        <w:t xml:space="preserve">11 Sutherland I, Springett VH. The effects of the scheme for BCG vaccination of schoolchildren in England and Wales and the consequences of discontinuing the scheme at various dates. </w:t>
      </w:r>
      <w:r>
        <w:rPr>
          <w:i/>
        </w:rPr>
        <w:t>Journal of epid</w:t>
      </w:r>
      <w:r>
        <w:rPr>
          <w:i/>
        </w:rPr>
        <w:t>emiology and community health</w:t>
      </w:r>
      <w:r>
        <w:t xml:space="preserve"> 1989;</w:t>
      </w:r>
      <w:r>
        <w:rPr>
          <w:b/>
        </w:rPr>
        <w:t>43</w:t>
      </w:r>
      <w:r>
        <w:t>:15–24.</w:t>
      </w:r>
    </w:p>
    <w:p w14:paraId="37928414" w14:textId="77777777" w:rsidR="00DC39E1" w:rsidRDefault="00E51A05">
      <w:pPr>
        <w:pStyle w:val="BodyText"/>
      </w:pPr>
      <w:r>
        <w:t xml:space="preserve">12 Joint Committee on Vaccination, panel IB. Minutes. 2002. </w:t>
      </w:r>
    </w:p>
    <w:p w14:paraId="0AE1B9DA" w14:textId="77777777" w:rsidR="00DC39E1" w:rsidRDefault="00E51A05">
      <w:pPr>
        <w:pStyle w:val="BodyText"/>
      </w:pPr>
      <w:r>
        <w:t xml:space="preserve">13 Joint Committee on Vaccination, panel IB. Minutes. 2003. </w:t>
      </w:r>
    </w:p>
    <w:p w14:paraId="10A397B8" w14:textId="77777777" w:rsidR="00DC39E1" w:rsidRDefault="00E51A05">
      <w:pPr>
        <w:pStyle w:val="BodyText"/>
      </w:pPr>
      <w:r>
        <w:t xml:space="preserve">14 Sutherland I. Effectiveness of BCG vaccination in England and Wales in 1983. </w:t>
      </w:r>
      <w:r>
        <w:rPr>
          <w:i/>
        </w:rPr>
        <w:t>Tubercle</w:t>
      </w:r>
      <w:r>
        <w:t xml:space="preserve"> </w:t>
      </w:r>
      <w:r>
        <w:t>1987;</w:t>
      </w:r>
      <w:r>
        <w:rPr>
          <w:b/>
        </w:rPr>
        <w:t>68</w:t>
      </w:r>
      <w:r>
        <w:t>:81–92.</w:t>
      </w:r>
    </w:p>
    <w:p w14:paraId="6F00382C" w14:textId="77777777" w:rsidR="00DC39E1" w:rsidRDefault="00E51A05">
      <w:pPr>
        <w:pStyle w:val="BodyText"/>
      </w:pPr>
      <w:r>
        <w:lastRenderedPageBreak/>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14:paraId="419A5412" w14:textId="77777777" w:rsidR="008D540B" w:rsidRDefault="000D73CA">
      <w:pPr>
        <w:pStyle w:val="BodyText"/>
        <w:rPr>
          <w:del w:id="476" w:author="Samuel Abbott" w:date="2019-09-06T16:13:00Z"/>
        </w:rPr>
      </w:pPr>
      <w:del w:id="477" w:author="Samuel Abbott" w:date="2019-09-06T16:13:00Z">
        <w:r>
          <w:delText xml:space="preserve">16 Anderson RM, May RM. Infectious Diseases of Humans: Dynamics and Control (Oxford Univ. </w:delText>
        </w:r>
        <w:r>
          <w:rPr>
            <w:i/>
          </w:rPr>
          <w:delText>Press, Oxford</w:delText>
        </w:r>
        <w:r>
          <w:delText xml:space="preserve"> 1991.</w:delText>
        </w:r>
      </w:del>
    </w:p>
    <w:p w14:paraId="7677D103" w14:textId="58981F83" w:rsidR="00DC39E1" w:rsidRDefault="000D73CA">
      <w:pPr>
        <w:pStyle w:val="BodyText"/>
      </w:pPr>
      <w:del w:id="478" w:author="Samuel Abbott" w:date="2019-09-06T16:13:00Z">
        <w:r>
          <w:delText>17</w:delText>
        </w:r>
      </w:del>
      <w:ins w:id="479" w:author="Samuel Abbott" w:date="2019-09-06T16:13:00Z">
        <w:r w:rsidR="00E51A05">
          <w:t>16</w:t>
        </w:r>
      </w:ins>
      <w:r w:rsidR="00E51A05">
        <w:t xml:space="preserve"> Borgdorff MW, Hof S van den, Kalisvaart N </w:t>
      </w:r>
      <w:r w:rsidR="00E51A05">
        <w:rPr>
          <w:i/>
        </w:rPr>
        <w:t>et al.</w:t>
      </w:r>
      <w:r w:rsidR="00E51A05">
        <w:t xml:space="preserve"> Influence of sampling on clustering and associations with risk factors in the molecular epidemiology of tuberculosis. </w:t>
      </w:r>
      <w:r w:rsidR="00E51A05">
        <w:rPr>
          <w:i/>
        </w:rPr>
        <w:t>Am J Epidemiol</w:t>
      </w:r>
      <w:r w:rsidR="00E51A05">
        <w:t xml:space="preserve"> 2011;</w:t>
      </w:r>
      <w:r w:rsidR="00E51A05">
        <w:rPr>
          <w:b/>
        </w:rPr>
        <w:t>174</w:t>
      </w:r>
      <w:r w:rsidR="00E51A05">
        <w:t>:243–51.</w:t>
      </w:r>
    </w:p>
    <w:p w14:paraId="6D9A68FB" w14:textId="5EFDD0C9" w:rsidR="00DC39E1" w:rsidRDefault="000D73CA">
      <w:pPr>
        <w:pStyle w:val="BodyText"/>
      </w:pPr>
      <w:del w:id="480" w:author="Samuel Abbott" w:date="2019-09-06T16:13:00Z">
        <w:r>
          <w:delText>18</w:delText>
        </w:r>
      </w:del>
      <w:ins w:id="481" w:author="Samuel Abbott" w:date="2019-09-06T16:13:00Z">
        <w:r w:rsidR="00E51A05">
          <w:t>17</w:t>
        </w:r>
      </w:ins>
      <w:r w:rsidR="00E51A05">
        <w:t xml:space="preserve"> R Core Team. R: A Language and Environment for Stat</w:t>
      </w:r>
      <w:r w:rsidR="00E51A05">
        <w:t xml:space="preserve">istical Computing. Vienna, Austria: 2016. </w:t>
      </w:r>
    </w:p>
    <w:p w14:paraId="57BA5FFD" w14:textId="4A3F93F3" w:rsidR="00DC39E1" w:rsidRDefault="000D73CA">
      <w:pPr>
        <w:pStyle w:val="BodyText"/>
      </w:pPr>
      <w:del w:id="482" w:author="Samuel Abbott" w:date="2019-09-06T16:13:00Z">
        <w:r>
          <w:delText>19</w:delText>
        </w:r>
      </w:del>
      <w:ins w:id="483" w:author="Samuel Abbott" w:date="2019-09-06T16:13:00Z">
        <w:r w:rsidR="00E51A05">
          <w:t>18</w:t>
        </w:r>
      </w:ins>
      <w:r w:rsidR="00E51A05">
        <w:t xml:space="preserve"> Stevenson M, Nunes T, Heuer C </w:t>
      </w:r>
      <w:r w:rsidR="00E51A05">
        <w:rPr>
          <w:i/>
        </w:rPr>
        <w:t>et al.</w:t>
      </w:r>
      <w:r w:rsidR="00E51A05">
        <w:t xml:space="preserve"> </w:t>
      </w:r>
      <w:r w:rsidR="00E51A05">
        <w:rPr>
          <w:i/>
        </w:rPr>
        <w:t>epiR: Tools for the Analysis of Epidemiological Data</w:t>
      </w:r>
      <w:r w:rsidR="00E51A05">
        <w:t xml:space="preserve">. 2017. </w:t>
      </w:r>
    </w:p>
    <w:p w14:paraId="24016206" w14:textId="77777777" w:rsidR="00DC39E1" w:rsidRDefault="00E51A05">
      <w:pPr>
        <w:pStyle w:val="BodyText"/>
        <w:rPr>
          <w:ins w:id="484" w:author="Samuel Abbott" w:date="2019-09-06T16:13:00Z"/>
        </w:rPr>
      </w:pPr>
      <w:ins w:id="485" w:author="Samuel Abbott" w:date="2019-09-06T16:13:00Z">
        <w:r>
          <w:t xml:space="preserve">19 Fox J, Weisberg S. </w:t>
        </w:r>
        <w:r>
          <w:rPr>
            <w:i/>
          </w:rPr>
          <w:t>An R companion to applied regression</w:t>
        </w:r>
        <w:r>
          <w:t xml:space="preserve">. Third. Thousand Oaks CA:: Sage 2019. </w:t>
        </w:r>
        <w:r>
          <w:fldChar w:fldCharType="begin"/>
        </w:r>
        <w:r>
          <w:instrText xml:space="preserve"> HYPERLINK "h</w:instrText>
        </w:r>
        <w:r>
          <w:instrText xml:space="preserve">ttps://socialsciences.mcmaster.ca/jfox/Books/Companion/" \h </w:instrText>
        </w:r>
        <w:r>
          <w:fldChar w:fldCharType="separate"/>
        </w:r>
        <w:r>
          <w:rPr>
            <w:rStyle w:val="Hyperlink"/>
          </w:rPr>
          <w:t>https://socialsciences.mcmaster.ca/jfox/Books/Companion/</w:t>
        </w:r>
        <w:r>
          <w:rPr>
            <w:rStyle w:val="Hyperlink"/>
          </w:rPr>
          <w:fldChar w:fldCharType="end"/>
        </w:r>
      </w:ins>
    </w:p>
    <w:p w14:paraId="641A5658" w14:textId="77777777" w:rsidR="00DC39E1" w:rsidRDefault="00E51A05">
      <w:pPr>
        <w:pStyle w:val="BodyText"/>
      </w:pPr>
      <w:r>
        <w:t xml:space="preserve">20 Pereira SM, Barreto ML, Pilger D </w:t>
      </w:r>
      <w:r>
        <w:rPr>
          <w:i/>
        </w:rPr>
        <w:t>et al.</w:t>
      </w:r>
      <w:r>
        <w:t xml:space="preserve"> Effectiveness and cost-effectiveness of first BCG vaccination against tuberculosis in school-ag</w:t>
      </w:r>
      <w:r>
        <w:t xml:space="preserve">e children without previous tuberculin test (BCG-REVAC trial): A cluster-randomised trial. </w:t>
      </w:r>
      <w:r>
        <w:rPr>
          <w:i/>
        </w:rPr>
        <w:t>Lancet Infectious Diseases</w:t>
      </w:r>
      <w:r>
        <w:t xml:space="preserve"> 2012;</w:t>
      </w:r>
      <w:r>
        <w:rPr>
          <w:b/>
        </w:rPr>
        <w:t>12</w:t>
      </w:r>
      <w:r>
        <w:t>:300–6.</w:t>
      </w:r>
    </w:p>
    <w:p w14:paraId="616F69D3" w14:textId="77777777" w:rsidR="00DC39E1" w:rsidRDefault="00E51A05">
      <w:pPr>
        <w:pStyle w:val="BodyText"/>
      </w:pPr>
      <w:r>
        <w:t xml:space="preserve">21 Barreto ML, Pilger D, Pereira SM </w:t>
      </w:r>
      <w:r>
        <w:rPr>
          <w:i/>
        </w:rPr>
        <w:t>et al.</w:t>
      </w:r>
      <w:r>
        <w:t xml:space="preserve"> Causes of variation in BCG vaccine efficacy: Examining evidence from the BCG REV</w:t>
      </w:r>
      <w:r>
        <w:t xml:space="preserve">AC cluster randomized trial to explore the masking and the blocking hypotheses. </w:t>
      </w:r>
      <w:r>
        <w:rPr>
          <w:i/>
        </w:rPr>
        <w:t>Vaccine</w:t>
      </w:r>
      <w:r>
        <w:t xml:space="preserve"> 2014;</w:t>
      </w:r>
      <w:r>
        <w:rPr>
          <w:b/>
        </w:rPr>
        <w:t>32</w:t>
      </w:r>
      <w:r>
        <w:t>:3759–64.</w:t>
      </w:r>
    </w:p>
    <w:p w14:paraId="0A3BA729" w14:textId="77777777" w:rsidR="00DC39E1" w:rsidRDefault="00E51A05">
      <w:pPr>
        <w:pStyle w:val="BodyText"/>
      </w:pPr>
      <w:r>
        <w:t xml:space="preserve">22 Fine PEM. Variation in protection by BCG: implications of and for heterologous immunity. </w:t>
      </w:r>
      <w:r>
        <w:rPr>
          <w:i/>
        </w:rPr>
        <w:t>Lancet</w:t>
      </w:r>
      <w:r>
        <w:t xml:space="preserve"> 1995;</w:t>
      </w:r>
      <w:r>
        <w:rPr>
          <w:b/>
        </w:rPr>
        <w:t>346</w:t>
      </w:r>
      <w:r>
        <w:t>:1339–45.</w:t>
      </w:r>
    </w:p>
    <w:p w14:paraId="2D888BC4" w14:textId="77777777" w:rsidR="00DC39E1" w:rsidRDefault="00E51A05">
      <w:pPr>
        <w:pStyle w:val="BodyText"/>
      </w:pPr>
      <w:r>
        <w:t xml:space="preserve">23 Dye C. Making wider use of the </w:t>
      </w:r>
      <w:r>
        <w:t xml:space="preserve">world’s most widely used vaccine: Bacille Calmette-Guerin revaccination reconsidered. </w:t>
      </w:r>
      <w:r>
        <w:rPr>
          <w:i/>
        </w:rPr>
        <w:t>Journal of The Royal Society Interface</w:t>
      </w:r>
      <w:r>
        <w:t xml:space="preserve"> 2013;</w:t>
      </w:r>
      <w:r>
        <w:rPr>
          <w:b/>
        </w:rPr>
        <w:t>10</w:t>
      </w:r>
      <w:r>
        <w:t>:20130365–5.</w:t>
      </w:r>
    </w:p>
    <w:p w14:paraId="6A6696B2" w14:textId="77777777" w:rsidR="00DC39E1" w:rsidRDefault="00E51A05">
      <w:pPr>
        <w:pStyle w:val="BodyText"/>
      </w:pPr>
      <w:r>
        <w:t xml:space="preserve">24 Usher C, Adams R, Schmitz S </w:t>
      </w:r>
      <w:r>
        <w:rPr>
          <w:i/>
        </w:rPr>
        <w:t>et al.</w:t>
      </w:r>
      <w:r>
        <w:t xml:space="preserve"> </w:t>
      </w:r>
      <w:r>
        <w:t xml:space="preserve">Evaluating the neonatal BCG vaccination programme in Ireland. </w:t>
      </w:r>
      <w:r>
        <w:rPr>
          <w:i/>
        </w:rPr>
        <w:t>Archives of Public Health</w:t>
      </w:r>
      <w:r>
        <w:t xml:space="preserve"> 2016;</w:t>
      </w:r>
      <w:r>
        <w:rPr>
          <w:b/>
        </w:rPr>
        <w:t>74</w:t>
      </w:r>
      <w:r>
        <w:t>:1–12.</w:t>
      </w:r>
    </w:p>
    <w:p w14:paraId="7CB02937" w14:textId="77777777" w:rsidR="00DC39E1" w:rsidRDefault="00E51A05">
      <w:pPr>
        <w:pStyle w:val="BodyText"/>
      </w:pPr>
      <w:r>
        <w:t xml:space="preserve">25 Hersh AL, Tala-Heikkila M, Tala E </w:t>
      </w:r>
      <w:r>
        <w:rPr>
          <w:i/>
        </w:rPr>
        <w:t>et al.</w:t>
      </w:r>
      <w:r>
        <w:t xml:space="preserve"> A cost-effectiveness analysis of universal versus selective immunization with Mycobacterium bovis bacille Calm</w:t>
      </w:r>
      <w:r>
        <w:t xml:space="preserve">ette-Guérin in Finland. </w:t>
      </w:r>
      <w:r>
        <w:rPr>
          <w:i/>
        </w:rPr>
        <w:t>Int J Tuberc Lung Dis</w:t>
      </w:r>
      <w:r>
        <w:t xml:space="preserve"> 2003;</w:t>
      </w:r>
      <w:r>
        <w:rPr>
          <w:b/>
        </w:rPr>
        <w:t>7</w:t>
      </w:r>
      <w:r>
        <w:t>:22–9.</w:t>
      </w:r>
    </w:p>
    <w:p w14:paraId="0D2A1B2B" w14:textId="77777777" w:rsidR="00DC39E1" w:rsidRDefault="00E51A05">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14:paraId="23610196" w14:textId="77777777" w:rsidR="00DC39E1" w:rsidRDefault="00E51A05">
      <w:pPr>
        <w:pStyle w:val="BodyText"/>
      </w:pPr>
      <w:r>
        <w:t>27 Gu</w:t>
      </w:r>
      <w:r>
        <w:t xml:space="preserve">thmann JP, Antoine D, Fonteneau L </w:t>
      </w:r>
      <w:r>
        <w:rPr>
          <w:i/>
        </w:rPr>
        <w:t>et al.</w:t>
      </w:r>
      <w:r>
        <w:t xml:space="preserve"> Assessing BCG vaccination coverage and incidence of paediatric tuberculosis following two major changes in BCG vaccination policy in France. 2011;1–6.</w:t>
      </w:r>
    </w:p>
    <w:p w14:paraId="041B9E75" w14:textId="77777777" w:rsidR="000D73CA" w:rsidRDefault="000D73CA">
      <w:pPr>
        <w:rPr>
          <w:del w:id="486" w:author="Samuel Abbott" w:date="2019-09-06T16:13:00Z"/>
        </w:rPr>
      </w:pPr>
    </w:p>
    <w:p w14:paraId="329AA56D" w14:textId="77777777" w:rsidR="006E4C54" w:rsidRDefault="006E4C54">
      <w:pPr>
        <w:rPr>
          <w:del w:id="487" w:author="Samuel Abbott" w:date="2019-09-06T16:13:00Z"/>
        </w:rPr>
      </w:pPr>
    </w:p>
    <w:p w14:paraId="71C925E7" w14:textId="77777777" w:rsidR="006E4C54" w:rsidRDefault="006E4C54">
      <w:pPr>
        <w:rPr>
          <w:del w:id="488" w:author="Samuel Abbott" w:date="2019-09-06T16:13:00Z"/>
        </w:rPr>
      </w:pPr>
    </w:p>
    <w:p w14:paraId="4CC010EB" w14:textId="77777777" w:rsidR="006E4C54" w:rsidRDefault="006E4C54">
      <w:pPr>
        <w:rPr>
          <w:del w:id="489" w:author="Samuel Abbott" w:date="2019-09-06T16:13:00Z"/>
        </w:rPr>
      </w:pPr>
    </w:p>
    <w:p w14:paraId="7F55E6E7" w14:textId="77777777" w:rsidR="006E4C54" w:rsidRDefault="006E4C54">
      <w:pPr>
        <w:rPr>
          <w:del w:id="490" w:author="Samuel Abbott" w:date="2019-09-06T16:13:00Z"/>
        </w:rPr>
      </w:pPr>
    </w:p>
    <w:p w14:paraId="1D881C76" w14:textId="77777777" w:rsidR="006E4C54" w:rsidRDefault="006E4C54">
      <w:pPr>
        <w:rPr>
          <w:del w:id="491" w:author="Samuel Abbott" w:date="2019-09-06T16:13:00Z"/>
        </w:rPr>
      </w:pPr>
    </w:p>
    <w:p w14:paraId="09B8AE1E" w14:textId="77777777" w:rsidR="006E4C54" w:rsidRDefault="006E4C54">
      <w:pPr>
        <w:rPr>
          <w:del w:id="492" w:author="Samuel Abbott" w:date="2019-09-06T16:13:00Z"/>
        </w:rPr>
      </w:pPr>
    </w:p>
    <w:p w14:paraId="0CFC60CF" w14:textId="77777777" w:rsidR="006E4C54" w:rsidRDefault="006E4C54">
      <w:pPr>
        <w:rPr>
          <w:del w:id="493" w:author="Samuel Abbott" w:date="2019-09-06T16:13:00Z"/>
        </w:rPr>
      </w:pPr>
    </w:p>
    <w:p w14:paraId="491AA99C" w14:textId="77777777" w:rsidR="006E4C54" w:rsidRDefault="006E4C54">
      <w:pPr>
        <w:rPr>
          <w:del w:id="494" w:author="Samuel Abbott" w:date="2019-09-06T16:13:00Z"/>
        </w:rPr>
      </w:pPr>
    </w:p>
    <w:p w14:paraId="1EE9994B" w14:textId="77777777" w:rsidR="006E4C54" w:rsidRDefault="006E4C54">
      <w:pPr>
        <w:rPr>
          <w:del w:id="495" w:author="Samuel Abbott" w:date="2019-09-06T16:13:00Z"/>
        </w:rPr>
      </w:pPr>
    </w:p>
    <w:p w14:paraId="02AAA100" w14:textId="77777777" w:rsidR="006E4C54" w:rsidRDefault="006E4C54">
      <w:pPr>
        <w:rPr>
          <w:del w:id="496" w:author="Samuel Abbott" w:date="2019-09-06T16:13:00Z"/>
        </w:rPr>
      </w:pPr>
    </w:p>
    <w:p w14:paraId="66EF2CCD" w14:textId="77777777" w:rsidR="006E4C54" w:rsidRDefault="006E4C54">
      <w:pPr>
        <w:rPr>
          <w:del w:id="497" w:author="Samuel Abbott" w:date="2019-09-06T16:13:00Z"/>
        </w:rPr>
      </w:pPr>
    </w:p>
    <w:p w14:paraId="0096B056" w14:textId="77777777" w:rsidR="006E4C54" w:rsidRDefault="006E4C54">
      <w:pPr>
        <w:rPr>
          <w:del w:id="498" w:author="Samuel Abbott" w:date="2019-09-06T16:13:00Z"/>
        </w:rPr>
      </w:pPr>
    </w:p>
    <w:p w14:paraId="5B869D79" w14:textId="77777777" w:rsidR="00DC39E1" w:rsidRDefault="00E51A05">
      <w:pPr>
        <w:pStyle w:val="BodyText"/>
        <w:rPr>
          <w:ins w:id="499" w:author="Samuel Abbott" w:date="2019-09-06T16:13:00Z"/>
        </w:rPr>
      </w:pPr>
      <w:ins w:id="500" w:author="Samuel Abbott" w:date="2019-09-06T16:13:00Z">
        <w:r>
          <w:t xml:space="preserve">28 Abbott S, Christensen H, Welton N </w:t>
        </w:r>
        <w:r>
          <w:rPr>
            <w:i/>
          </w:rPr>
          <w:t>et al.</w:t>
        </w:r>
        <w:r>
          <w:t xml:space="preserve"> Estimating the effec</w:t>
        </w:r>
        <w:r>
          <w:t xml:space="preserve">t of the 2005 change in </w:t>
        </w:r>
        <w:proofErr w:type="spellStart"/>
        <w:r>
          <w:t>bcg</w:t>
        </w:r>
        <w:proofErr w:type="spellEnd"/>
        <w:r>
          <w:t xml:space="preserve"> policy in </w:t>
        </w:r>
        <w:proofErr w:type="spellStart"/>
        <w:r>
          <w:t>england</w:t>
        </w:r>
        <w:proofErr w:type="spellEnd"/>
        <w:r>
          <w:t xml:space="preserve">: A retrospective cohort study. </w:t>
        </w:r>
        <w:proofErr w:type="spellStart"/>
        <w:r>
          <w:rPr>
            <w:i/>
          </w:rPr>
          <w:t>bioRxiv</w:t>
        </w:r>
        <w:proofErr w:type="spellEnd"/>
        <w:r>
          <w:t xml:space="preserve"> Published Online First: 2019. doi:</w:t>
        </w:r>
        <w:r>
          <w:fldChar w:fldCharType="begin"/>
        </w:r>
        <w:r>
          <w:instrText xml:space="preserve"> HYPERLINK "https://doi.org/10.1101/567511" \h </w:instrText>
        </w:r>
        <w:r>
          <w:fldChar w:fldCharType="separate"/>
        </w:r>
        <w:r>
          <w:rPr>
            <w:rStyle w:val="Hyperlink"/>
          </w:rPr>
          <w:t>10.1101/567511</w:t>
        </w:r>
        <w:r>
          <w:rPr>
            <w:rStyle w:val="Hyperlink"/>
          </w:rPr>
          <w:fldChar w:fldCharType="end"/>
        </w:r>
      </w:ins>
    </w:p>
    <w:p w14:paraId="56541DD2" w14:textId="77777777" w:rsidR="00453C3D" w:rsidRDefault="00453C3D">
      <w:pPr>
        <w:rPr>
          <w:ins w:id="501" w:author="Samuel Abbott" w:date="2019-09-06T16:13:00Z"/>
        </w:rPr>
      </w:pPr>
      <w:bookmarkStart w:id="502" w:name="abstract"/>
      <w:bookmarkStart w:id="503" w:name="supplementary-information-reassessing-th"/>
      <w:bookmarkEnd w:id="502"/>
      <w:bookmarkEnd w:id="503"/>
      <w:ins w:id="504" w:author="Samuel Abbott" w:date="2019-09-06T16:13:00Z">
        <w:r>
          <w:lastRenderedPageBreak/>
          <w:br w:type="page"/>
        </w:r>
      </w:ins>
    </w:p>
    <w:p w14:paraId="7408EC95" w14:textId="77777777" w:rsidR="00453C3D" w:rsidRDefault="00453C3D">
      <w:pPr>
        <w:rPr>
          <w:ins w:id="505" w:author="Samuel Abbott" w:date="2019-09-06T16:13:00Z"/>
          <w:i/>
          <w:iCs/>
        </w:rPr>
      </w:pPr>
      <w:ins w:id="506" w:author="Samuel Abbott" w:date="2019-09-06T16:13:00Z">
        <w:r w:rsidRPr="00453C3D">
          <w:rPr>
            <w:i/>
            <w:iCs/>
          </w:rPr>
          <w:lastRenderedPageBreak/>
          <w:t>Figure 1: Annual percentage change in ethnic White UK born incidence rates for those aged 15-19, 20-24, and 25-29 years old under different scenarios. For the notification and incidence rate scenarios each line represents the median of 10,000 parameter samples.</w:t>
        </w:r>
      </w:ins>
    </w:p>
    <w:p w14:paraId="2FF78106" w14:textId="77777777" w:rsidR="00DC39E1" w:rsidRDefault="00453C3D">
      <w:pPr>
        <w:rPr>
          <w:moveFrom w:id="507" w:author="Samuel Abbott" w:date="2019-09-06T16:13:00Z"/>
        </w:rPr>
      </w:pPr>
      <w:ins w:id="508" w:author="Samuel Abbott" w:date="2019-09-06T16:13:00Z">
        <w:r w:rsidRPr="00453C3D">
          <w:rPr>
            <w:i/>
            <w:iCs/>
          </w:rPr>
          <w:t>Figure 2</w:t>
        </w:r>
      </w:ins>
      <w:moveFromRangeStart w:id="509" w:author="Samuel Abbott" w:date="2019-09-06T16:13:00Z" w:name="move18678841"/>
    </w:p>
    <w:p w14:paraId="15691488" w14:textId="1C03C728" w:rsidR="00453C3D" w:rsidRDefault="00453C3D">
      <w:pPr>
        <w:rPr>
          <w:i/>
          <w:rPrChange w:id="510" w:author="Samuel Abbott" w:date="2019-09-06T16:13:00Z">
            <w:rPr>
              <w:rFonts w:asciiTheme="minorHAnsi" w:hAnsiTheme="minorHAnsi"/>
              <w:i/>
              <w:color w:val="555555"/>
            </w:rPr>
          </w:rPrChange>
        </w:rPr>
        <w:pPrChange w:id="511" w:author="Samuel Abbott" w:date="2019-09-06T16:13:00Z">
          <w:pPr>
            <w:spacing w:after="150"/>
          </w:pPr>
        </w:pPrChange>
      </w:pPr>
      <w:moveFrom w:id="512" w:author="Samuel Abbott" w:date="2019-09-06T16:13:00Z">
        <w:r>
          <w:rPr>
            <w:rPrChange w:id="513" w:author="Samuel Abbott" w:date="2019-09-06T16:13:00Z">
              <w:rPr>
                <w:rFonts w:asciiTheme="minorHAnsi" w:hAnsiTheme="minorHAnsi"/>
                <w:i/>
                <w:color w:val="555555"/>
              </w:rPr>
            </w:rPrChange>
          </w:rPr>
          <w:t xml:space="preserve">Figure </w:t>
        </w:r>
      </w:moveFrom>
      <w:moveFromRangeEnd w:id="509"/>
      <w:del w:id="514" w:author="Samuel Abbott" w:date="2019-09-06T16:13:00Z">
        <w:r w:rsidR="006E4C54" w:rsidRPr="006E4C54">
          <w:rPr>
            <w:i/>
            <w:color w:val="555555"/>
          </w:rPr>
          <w:delText>1</w:delText>
        </w:r>
      </w:del>
      <w:r w:rsidRPr="00453C3D">
        <w:rPr>
          <w:i/>
          <w:rPrChange w:id="515" w:author="Samuel Abbott" w:date="2019-09-06T16:13:00Z">
            <w:rPr>
              <w:rFonts w:asciiTheme="minorHAnsi" w:hAnsiTheme="minorHAnsi"/>
              <w:i/>
              <w:color w:val="555555"/>
            </w:rPr>
          </w:rPrChange>
        </w:rPr>
        <w:t xml:space="preserve">: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453C3D">
        <w:rPr>
          <w:i/>
          <w:rPrChange w:id="516" w:author="Samuel Abbott" w:date="2019-09-06T16:13:00Z">
            <w:rPr>
              <w:rFonts w:asciiTheme="minorHAnsi" w:hAnsiTheme="minorHAnsi"/>
              <w:i/>
              <w:color w:val="555555"/>
            </w:rPr>
          </w:rPrChange>
        </w:rPr>
        <w:t>summarises</w:t>
      </w:r>
      <w:proofErr w:type="spellEnd"/>
      <w:r w:rsidRPr="00453C3D">
        <w:rPr>
          <w:i/>
          <w:rPrChange w:id="517" w:author="Samuel Abbott" w:date="2019-09-06T16:13:00Z">
            <w:rPr>
              <w:rFonts w:asciiTheme="minorHAnsi" w:hAnsiTheme="minorHAnsi"/>
              <w:i/>
              <w:color w:val="555555"/>
            </w:rPr>
          </w:rPrChange>
        </w:rPr>
        <w:t xml:space="preserve"> the output of 10,000 model simulations for each scenario. Outliers have been omitted for clarity.</w:t>
      </w:r>
    </w:p>
    <w:p w14:paraId="57FC09F8" w14:textId="77777777" w:rsidR="006E4C54" w:rsidRDefault="006E4C54" w:rsidP="006E4C54">
      <w:pPr>
        <w:rPr>
          <w:del w:id="518" w:author="Samuel Abbott" w:date="2019-09-06T16:13:00Z"/>
          <w:i/>
        </w:rPr>
      </w:pPr>
    </w:p>
    <w:p w14:paraId="46FAEFDE" w14:textId="77777777" w:rsidR="006E4C54" w:rsidRPr="006E4C54" w:rsidRDefault="00453C3D" w:rsidP="006E4C54">
      <w:pPr>
        <w:spacing w:after="150"/>
        <w:rPr>
          <w:del w:id="519" w:author="Samuel Abbott" w:date="2019-09-06T16:13:00Z"/>
          <w:rFonts w:eastAsia="Times New Roman" w:cs="Times New Roman"/>
          <w:i/>
          <w:color w:val="555555"/>
          <w:lang w:val="en-GB"/>
        </w:rPr>
      </w:pPr>
      <w:r w:rsidRPr="00453C3D">
        <w:rPr>
          <w:i/>
          <w:rPrChange w:id="520" w:author="Samuel Abbott" w:date="2019-09-06T16:13:00Z">
            <w:rPr>
              <w:rFonts w:asciiTheme="minorHAnsi" w:hAnsiTheme="minorHAnsi"/>
              <w:i/>
              <w:color w:val="555555"/>
            </w:rPr>
          </w:rPrChange>
        </w:rPr>
        <w:t xml:space="preserve">Figure </w:t>
      </w:r>
      <w:del w:id="521" w:author="Samuel Abbott" w:date="2019-09-06T16:13:00Z">
        <w:r w:rsidR="006E4C54" w:rsidRPr="006E4C54">
          <w:rPr>
            <w:rFonts w:asciiTheme="minorHAnsi" w:hAnsiTheme="minorHAnsi"/>
            <w:i/>
            <w:color w:val="555555"/>
          </w:rPr>
          <w:delText>2</w:delText>
        </w:r>
      </w:del>
      <w:ins w:id="522" w:author="Samuel Abbott" w:date="2019-09-06T16:13:00Z">
        <w:r w:rsidRPr="00453C3D">
          <w:rPr>
            <w:i/>
            <w:iCs/>
          </w:rPr>
          <w:t>3</w:t>
        </w:r>
      </w:ins>
      <w:r w:rsidRPr="00453C3D">
        <w:rPr>
          <w:i/>
          <w:rPrChange w:id="523" w:author="Samuel Abbott" w:date="2019-09-06T16:13:00Z">
            <w:rPr>
              <w:rFonts w:asciiTheme="minorHAnsi" w:hAnsiTheme="minorHAnsi"/>
              <w:i/>
              <w:color w:val="555555"/>
            </w:rPr>
          </w:rPrChange>
        </w:rPr>
        <w:t xml:space="preserve">: Annual additional notifications in 15-29 year </w:t>
      </w:r>
      <w:proofErr w:type="spellStart"/>
      <w:r w:rsidRPr="00453C3D">
        <w:rPr>
          <w:i/>
          <w:rPrChange w:id="524" w:author="Samuel Abbott" w:date="2019-09-06T16:13:00Z">
            <w:rPr>
              <w:rFonts w:asciiTheme="minorHAnsi" w:hAnsiTheme="minorHAnsi"/>
              <w:i/>
              <w:color w:val="555555"/>
            </w:rPr>
          </w:rPrChange>
        </w:rPr>
        <w:t>olds</w:t>
      </w:r>
      <w:proofErr w:type="spellEnd"/>
      <w:r w:rsidRPr="00453C3D">
        <w:rPr>
          <w:i/>
          <w:rPrChange w:id="525" w:author="Samuel Abbott" w:date="2019-09-06T16:13:00Z">
            <w:rPr>
              <w:rFonts w:asciiTheme="minorHAnsi" w:hAnsiTheme="minorHAnsi"/>
              <w:i/>
              <w:color w:val="555555"/>
            </w:rPr>
          </w:rPrChange>
        </w:rPr>
        <w:t xml:space="preserve"> from stopping the BCG </w:t>
      </w:r>
      <w:del w:id="526" w:author="Samuel Abbott" w:date="2019-09-06T16:13:00Z">
        <w:r w:rsidR="006E4C54" w:rsidRPr="006E4C54">
          <w:rPr>
            <w:rFonts w:asciiTheme="minorHAnsi" w:hAnsiTheme="minorHAnsi"/>
            <w:i/>
            <w:color w:val="555555"/>
          </w:rPr>
          <w:delText>schools’</w:delText>
        </w:r>
      </w:del>
      <w:ins w:id="527" w:author="Samuel Abbott" w:date="2019-09-06T16:13:00Z">
        <w:r w:rsidRPr="00453C3D">
          <w:rPr>
            <w:i/>
            <w:iCs/>
          </w:rPr>
          <w:t>schools</w:t>
        </w:r>
      </w:ins>
      <w:r w:rsidRPr="00453C3D">
        <w:rPr>
          <w:i/>
          <w:rPrChange w:id="528" w:author="Samuel Abbott" w:date="2019-09-06T16:13:00Z">
            <w:rPr>
              <w:rFonts w:asciiTheme="minorHAnsi" w:hAnsiTheme="minorHAnsi"/>
              <w:i/>
              <w:color w:val="555555"/>
            </w:rPr>
          </w:rPrChange>
        </w:rPr>
        <w:t xml:space="preserve">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453C3D">
        <w:rPr>
          <w:i/>
          <w:rPrChange w:id="529" w:author="Samuel Abbott" w:date="2019-09-06T16:13:00Z">
            <w:rPr>
              <w:rFonts w:asciiTheme="minorHAnsi" w:hAnsiTheme="minorHAnsi"/>
              <w:i/>
              <w:color w:val="555555"/>
            </w:rPr>
          </w:rPrChange>
        </w:rPr>
        <w:t>summarises</w:t>
      </w:r>
      <w:proofErr w:type="spellEnd"/>
      <w:r w:rsidRPr="00453C3D">
        <w:rPr>
          <w:i/>
          <w:rPrChange w:id="530" w:author="Samuel Abbott" w:date="2019-09-06T16:13:00Z">
            <w:rPr>
              <w:rFonts w:asciiTheme="minorHAnsi" w:hAnsiTheme="minorHAnsi"/>
              <w:i/>
              <w:color w:val="555555"/>
            </w:rPr>
          </w:rPrChange>
        </w:rPr>
        <w:t xml:space="preserve"> the output of 10,000 model simulations for each scenario. </w:t>
      </w:r>
      <w:bookmarkStart w:id="531" w:name="_GoBack"/>
      <w:bookmarkEnd w:id="531"/>
      <w:r w:rsidRPr="00453C3D">
        <w:rPr>
          <w:i/>
          <w:rPrChange w:id="532" w:author="Samuel Abbott" w:date="2019-09-06T16:13:00Z">
            <w:rPr>
              <w:rFonts w:asciiTheme="minorHAnsi" w:hAnsiTheme="minorHAnsi"/>
              <w:i/>
              <w:color w:val="555555"/>
            </w:rPr>
          </w:rPrChange>
        </w:rPr>
        <w:t>Outliers have been omitted for clarity.</w:t>
      </w:r>
    </w:p>
    <w:p w14:paraId="23D0F5E9" w14:textId="77777777" w:rsidR="006E4C54" w:rsidRPr="006E4C54" w:rsidRDefault="006E4C54" w:rsidP="006E4C54">
      <w:pPr>
        <w:rPr>
          <w:del w:id="533" w:author="Samuel Abbott" w:date="2019-09-06T16:13:00Z"/>
        </w:rPr>
      </w:pPr>
    </w:p>
    <w:p w14:paraId="2276B274" w14:textId="77777777" w:rsidR="006E4C54" w:rsidRPr="006E4C54" w:rsidRDefault="006E4C54" w:rsidP="006E4C54">
      <w:pPr>
        <w:rPr>
          <w:del w:id="534" w:author="Samuel Abbott" w:date="2019-09-06T16:13:00Z"/>
          <w:i/>
        </w:rPr>
      </w:pPr>
    </w:p>
    <w:p w14:paraId="7B455761" w14:textId="488C3C87" w:rsidR="00453C3D" w:rsidRPr="00453C3D" w:rsidRDefault="00453C3D">
      <w:pPr>
        <w:rPr>
          <w:i/>
          <w:iCs/>
        </w:rPr>
      </w:pPr>
    </w:p>
    <w:sectPr w:rsidR="00453C3D" w:rsidRPr="00453C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5B8CB" w14:textId="77777777" w:rsidR="00E51A05" w:rsidRDefault="00E51A05" w:rsidP="007F28D3">
      <w:pPr>
        <w:spacing w:after="0"/>
      </w:pPr>
      <w:r>
        <w:separator/>
      </w:r>
    </w:p>
  </w:endnote>
  <w:endnote w:type="continuationSeparator" w:id="0">
    <w:p w14:paraId="66E96830" w14:textId="77777777" w:rsidR="00E51A05" w:rsidRDefault="00E51A05" w:rsidP="007F28D3">
      <w:pPr>
        <w:spacing w:after="0"/>
      </w:pPr>
      <w:r>
        <w:continuationSeparator/>
      </w:r>
    </w:p>
  </w:endnote>
  <w:endnote w:type="continuationNotice" w:id="1">
    <w:p w14:paraId="2786DD5B" w14:textId="77777777" w:rsidR="00E51A05" w:rsidRDefault="00E51A05" w:rsidP="007F28D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81A3" w14:textId="77777777" w:rsidR="007F28D3" w:rsidRDefault="007F2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730CB" w14:textId="77777777" w:rsidR="00E51A05" w:rsidRDefault="00E51A05">
      <w:r>
        <w:separator/>
      </w:r>
    </w:p>
  </w:footnote>
  <w:footnote w:type="continuationSeparator" w:id="0">
    <w:p w14:paraId="15D055B4" w14:textId="77777777" w:rsidR="00E51A05" w:rsidRDefault="00E51A05">
      <w:r>
        <w:continuationSeparator/>
      </w:r>
    </w:p>
  </w:footnote>
  <w:footnote w:type="continuationNotice" w:id="1">
    <w:p w14:paraId="36E64A26" w14:textId="77777777" w:rsidR="00E51A05" w:rsidRDefault="00E51A05" w:rsidP="007F28D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0F51" w14:textId="77777777" w:rsidR="007F28D3" w:rsidRDefault="007F2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56B71A"/>
    <w:multiLevelType w:val="multilevel"/>
    <w:tmpl w:val="4846327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6CE4C"/>
    <w:multiLevelType w:val="multilevel"/>
    <w:tmpl w:val="6510915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D280FED"/>
    <w:multiLevelType w:val="multilevel"/>
    <w:tmpl w:val="54628F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B071448"/>
    <w:multiLevelType w:val="multilevel"/>
    <w:tmpl w:val="C74C46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95DE9B"/>
    <w:multiLevelType w:val="multilevel"/>
    <w:tmpl w:val="15BC0E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9"/>
  </w:num>
  <w:num w:numId="3">
    <w:abstractNumId w:val="5"/>
  </w:num>
  <w:num w:numId="4">
    <w:abstractNumId w:val="6"/>
  </w:num>
  <w:num w:numId="5">
    <w:abstractNumId w:val="7"/>
  </w:num>
  <w:num w:numId="6">
    <w:abstractNumId w:val="8"/>
  </w:num>
  <w:num w:numId="7">
    <w:abstractNumId w:val="9"/>
  </w:num>
  <w:num w:numId="8">
    <w:abstractNumId w:val="14"/>
  </w:num>
  <w:num w:numId="9">
    <w:abstractNumId w:val="10"/>
  </w:num>
  <w:num w:numId="10">
    <w:abstractNumId w:val="11"/>
  </w:num>
  <w:num w:numId="11">
    <w:abstractNumId w:val="12"/>
  </w:num>
  <w:num w:numId="12">
    <w:abstractNumId w:val="13"/>
  </w:num>
  <w:num w:numId="13">
    <w:abstractNumId w:val="15"/>
  </w:num>
  <w:num w:numId="14">
    <w:abstractNumId w:val="17"/>
  </w:num>
  <w:num w:numId="15">
    <w:abstractNumId w:val="4"/>
  </w:num>
  <w:num w:numId="16">
    <w:abstractNumId w:val="4"/>
  </w:num>
  <w:num w:numId="17">
    <w:abstractNumId w:val="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0"/>
  </w:num>
  <w:num w:numId="22">
    <w:abstractNumId w:val="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D73CA"/>
    <w:rsid w:val="00112259"/>
    <w:rsid w:val="00121F69"/>
    <w:rsid w:val="00145CFF"/>
    <w:rsid w:val="001550F8"/>
    <w:rsid w:val="001E1F75"/>
    <w:rsid w:val="003C1AAF"/>
    <w:rsid w:val="00453C3D"/>
    <w:rsid w:val="00474698"/>
    <w:rsid w:val="004E29B3"/>
    <w:rsid w:val="00502D33"/>
    <w:rsid w:val="00590D07"/>
    <w:rsid w:val="00613622"/>
    <w:rsid w:val="00693B1B"/>
    <w:rsid w:val="006B7450"/>
    <w:rsid w:val="006E4C54"/>
    <w:rsid w:val="007143D5"/>
    <w:rsid w:val="00784D58"/>
    <w:rsid w:val="007D6665"/>
    <w:rsid w:val="007F28D3"/>
    <w:rsid w:val="00840EEF"/>
    <w:rsid w:val="00881965"/>
    <w:rsid w:val="008D540B"/>
    <w:rsid w:val="008D6863"/>
    <w:rsid w:val="00994201"/>
    <w:rsid w:val="00A25642"/>
    <w:rsid w:val="00A379B1"/>
    <w:rsid w:val="00B86B75"/>
    <w:rsid w:val="00BC2D64"/>
    <w:rsid w:val="00BC48D5"/>
    <w:rsid w:val="00C36279"/>
    <w:rsid w:val="00D11F70"/>
    <w:rsid w:val="00D14C04"/>
    <w:rsid w:val="00DC39E1"/>
    <w:rsid w:val="00E315A3"/>
    <w:rsid w:val="00E33B5B"/>
    <w:rsid w:val="00E51A05"/>
    <w:rsid w:val="00EE3148"/>
    <w:rsid w:val="00F626AC"/>
    <w:rsid w:val="00F824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8CB22"/>
  <w15:docId w15:val="{7387A877-1FF7-7141-86FA-3D39FEC8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F28D3"/>
    <w:pPr>
      <w:pPrChange w:id="0" w:author="Samuel Abbott" w:date="2019-09-06T16:13:00Z">
        <w:pPr/>
      </w:pPrChange>
    </w:pPr>
    <w:rPr>
      <w:rPrChange w:id="0" w:author="Samuel Abbott" w:date="2019-09-06T16:13:00Z">
        <w:rPr>
          <w:sz w:val="24"/>
          <w:szCs w:val="24"/>
          <w:lang w:val="en-GB" w:eastAsia="en-US" w:bidi="ar-SA"/>
        </w:rPr>
      </w:rPrChange>
    </w:rPr>
  </w:style>
  <w:style w:type="paragraph" w:styleId="Heading1">
    <w:name w:val="heading 1"/>
    <w:basedOn w:val="Normal"/>
    <w:next w:val="BodyText"/>
    <w:link w:val="Heading1Char"/>
    <w:uiPriority w:val="9"/>
    <w:qFormat/>
    <w:rsid w:val="007F28D3"/>
    <w:pPr>
      <w:keepNext/>
      <w:keepLines/>
      <w:spacing w:before="480" w:after="0"/>
      <w:outlineLvl w:val="0"/>
      <w:pPrChange w:id="1" w:author="Samuel Abbott" w:date="2019-09-06T16:13:00Z">
        <w:pPr>
          <w:keepNext/>
          <w:keepLines/>
          <w:spacing w:before="480"/>
          <w:outlineLvl w:val="0"/>
        </w:pPr>
      </w:pPrChange>
    </w:pPr>
    <w:rPr>
      <w:rFonts w:asciiTheme="majorHAnsi" w:eastAsiaTheme="majorEastAsia" w:hAnsiTheme="majorHAnsi" w:cstheme="majorBidi"/>
      <w:b/>
      <w:bCs/>
      <w:color w:val="000000" w:themeColor="text1"/>
      <w:sz w:val="28"/>
      <w:szCs w:val="32"/>
      <w:rPrChange w:id="1" w:author="Samuel Abbott" w:date="2019-09-06T16:13:00Z">
        <w:rPr>
          <w:rFonts w:asciiTheme="majorHAnsi" w:eastAsiaTheme="majorEastAsia" w:hAnsiTheme="majorHAnsi" w:cstheme="majorBidi"/>
          <w:b/>
          <w:bCs/>
          <w:color w:val="000000" w:themeColor="text1"/>
          <w:sz w:val="28"/>
          <w:szCs w:val="32"/>
          <w:lang w:val="en-US" w:eastAsia="en-US" w:bidi="ar-SA"/>
        </w:rPr>
      </w:rPrChange>
    </w:rPr>
  </w:style>
  <w:style w:type="paragraph" w:styleId="Heading2">
    <w:name w:val="heading 2"/>
    <w:basedOn w:val="Normal"/>
    <w:next w:val="BodyText"/>
    <w:link w:val="Heading2Char"/>
    <w:uiPriority w:val="9"/>
    <w:unhideWhenUsed/>
    <w:qFormat/>
    <w:rsid w:val="007F28D3"/>
    <w:pPr>
      <w:keepNext/>
      <w:keepLines/>
      <w:spacing w:before="200" w:after="0"/>
      <w:outlineLvl w:val="1"/>
      <w:pPrChange w:id="2" w:author="Samuel Abbott" w:date="2019-09-06T16:13:00Z">
        <w:pPr>
          <w:keepNext/>
          <w:keepLines/>
          <w:spacing w:before="200"/>
          <w:outlineLvl w:val="1"/>
        </w:pPr>
      </w:pPrChange>
    </w:pPr>
    <w:rPr>
      <w:rFonts w:asciiTheme="majorHAnsi" w:eastAsiaTheme="majorEastAsia" w:hAnsiTheme="majorHAnsi" w:cstheme="majorBidi"/>
      <w:b/>
      <w:bCs/>
      <w:color w:val="000000" w:themeColor="text1"/>
      <w:szCs w:val="32"/>
      <w:rPrChange w:id="2" w:author="Samuel Abbott" w:date="2019-09-06T16:13:00Z">
        <w:rPr>
          <w:rFonts w:asciiTheme="majorHAnsi" w:eastAsiaTheme="majorEastAsia" w:hAnsiTheme="majorHAnsi" w:cstheme="majorBidi"/>
          <w:b/>
          <w:bCs/>
          <w:color w:val="000000" w:themeColor="text1"/>
          <w:sz w:val="24"/>
          <w:szCs w:val="32"/>
          <w:lang w:val="en-US" w:eastAsia="en-US" w:bidi="ar-SA"/>
        </w:rPr>
      </w:rPrChange>
    </w:rPr>
  </w:style>
  <w:style w:type="paragraph" w:styleId="Heading3">
    <w:name w:val="heading 3"/>
    <w:basedOn w:val="Normal"/>
    <w:next w:val="BodyText"/>
    <w:uiPriority w:val="9"/>
    <w:unhideWhenUsed/>
    <w:qFormat/>
    <w:rsid w:val="007F28D3"/>
    <w:pPr>
      <w:keepNext/>
      <w:keepLines/>
      <w:spacing w:before="200" w:after="0"/>
      <w:outlineLvl w:val="2"/>
      <w:pPrChange w:id="3" w:author="Samuel Abbott" w:date="2019-09-06T16:13:00Z">
        <w:pPr>
          <w:keepNext/>
          <w:keepLines/>
          <w:spacing w:before="200"/>
          <w:outlineLvl w:val="2"/>
        </w:pPr>
      </w:pPrChange>
    </w:pPr>
    <w:rPr>
      <w:rFonts w:asciiTheme="majorHAnsi" w:eastAsiaTheme="majorEastAsia" w:hAnsiTheme="majorHAnsi" w:cstheme="majorBidi"/>
      <w:b/>
      <w:bCs/>
      <w:color w:val="000000" w:themeColor="text1"/>
      <w:szCs w:val="28"/>
      <w:rPrChange w:id="3" w:author="Samuel Abbott" w:date="2019-09-06T16:13:00Z">
        <w:rPr>
          <w:rFonts w:asciiTheme="majorHAnsi" w:eastAsiaTheme="majorEastAsia" w:hAnsiTheme="majorHAnsi" w:cstheme="majorBidi"/>
          <w:b/>
          <w:bCs/>
          <w:color w:val="000000" w:themeColor="text1"/>
          <w:sz w:val="24"/>
          <w:szCs w:val="28"/>
          <w:lang w:val="en-US" w:eastAsia="en-US" w:bidi="ar-SA"/>
        </w:rPr>
      </w:rPrChange>
    </w:rPr>
  </w:style>
  <w:style w:type="paragraph" w:styleId="Heading4">
    <w:name w:val="heading 4"/>
    <w:basedOn w:val="Normal"/>
    <w:next w:val="BodyText"/>
    <w:uiPriority w:val="9"/>
    <w:unhideWhenUsed/>
    <w:qFormat/>
    <w:rsid w:val="007F28D3"/>
    <w:pPr>
      <w:keepNext/>
      <w:keepLines/>
      <w:spacing w:before="200" w:after="0"/>
      <w:outlineLvl w:val="3"/>
      <w:pPrChange w:id="4" w:author="Samuel Abbott" w:date="2019-09-06T16:13:00Z">
        <w:pPr>
          <w:keepNext/>
          <w:keepLines/>
          <w:spacing w:before="200"/>
          <w:outlineLvl w:val="3"/>
        </w:pPr>
      </w:pPrChange>
    </w:pPr>
    <w:rPr>
      <w:rFonts w:asciiTheme="majorHAnsi" w:eastAsiaTheme="majorEastAsia" w:hAnsiTheme="majorHAnsi" w:cstheme="majorBidi"/>
      <w:b/>
      <w:bCs/>
      <w:color w:val="4F81BD" w:themeColor="accent1"/>
      <w:rPrChange w:id="4" w:author="Samuel Abbott" w:date="2019-09-06T16:13: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rsid w:val="007F28D3"/>
    <w:pPr>
      <w:keepNext/>
      <w:keepLines/>
      <w:spacing w:before="200" w:after="0"/>
      <w:outlineLvl w:val="4"/>
      <w:pPrChange w:id="5" w:author="Samuel Abbott" w:date="2019-09-06T16:13:00Z">
        <w:pPr>
          <w:keepNext/>
          <w:keepLines/>
          <w:spacing w:before="200"/>
          <w:outlineLvl w:val="4"/>
        </w:pPr>
      </w:pPrChange>
    </w:pPr>
    <w:rPr>
      <w:rFonts w:asciiTheme="majorHAnsi" w:eastAsiaTheme="majorEastAsia" w:hAnsiTheme="majorHAnsi" w:cstheme="majorBidi"/>
      <w:i/>
      <w:iCs/>
      <w:color w:val="4F81BD" w:themeColor="accent1"/>
      <w:rPrChange w:id="5" w:author="Samuel Abbott" w:date="2019-09-06T16:13: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rsid w:val="007F28D3"/>
    <w:pPr>
      <w:keepNext/>
      <w:keepLines/>
      <w:spacing w:before="200" w:after="0"/>
      <w:outlineLvl w:val="5"/>
      <w:pPrChange w:id="6" w:author="Samuel Abbott" w:date="2019-09-06T16:13:00Z">
        <w:pPr>
          <w:keepNext/>
          <w:keepLines/>
          <w:spacing w:before="200"/>
          <w:outlineLvl w:val="5"/>
        </w:pPr>
      </w:pPrChange>
    </w:pPr>
    <w:rPr>
      <w:rFonts w:asciiTheme="majorHAnsi" w:eastAsiaTheme="majorEastAsia" w:hAnsiTheme="majorHAnsi" w:cstheme="majorBidi"/>
      <w:color w:val="4F81BD" w:themeColor="accent1"/>
      <w:rPrChange w:id="6" w:author="Samuel Abbott" w:date="2019-09-06T16:13: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28D3"/>
    <w:pPr>
      <w:spacing w:before="180" w:after="180"/>
      <w:pPrChange w:id="7" w:author="Samuel Abbott" w:date="2019-09-06T16:13:00Z">
        <w:pPr>
          <w:spacing w:before="180" w:after="180"/>
        </w:pPr>
      </w:pPrChange>
    </w:pPr>
    <w:rPr>
      <w:rPrChange w:id="7" w:author="Samuel Abbott" w:date="2019-09-06T16:13: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7F28D3"/>
    <w:pPr>
      <w:keepNext/>
      <w:keepLines/>
      <w:spacing w:before="300" w:after="300"/>
      <w:pPrChange w:id="8" w:author="Samuel Abbott" w:date="2019-09-06T16:13:00Z">
        <w:pPr>
          <w:keepNext/>
          <w:keepLines/>
          <w:spacing w:before="300" w:after="300"/>
        </w:pPr>
      </w:pPrChange>
    </w:pPr>
    <w:rPr>
      <w:sz w:val="20"/>
      <w:szCs w:val="20"/>
      <w:rPrChange w:id="8" w:author="Samuel Abbott" w:date="2019-09-06T16:13:00Z">
        <w:rPr>
          <w:rFonts w:asciiTheme="minorHAnsi" w:eastAsiaTheme="minorHAnsi" w:hAnsiTheme="minorHAnsi" w:cstheme="minorBidi"/>
          <w:lang w:val="en-US" w:eastAsia="en-US" w:bidi="ar-SA"/>
        </w:rPr>
      </w:rPrChange>
    </w:rPr>
  </w:style>
  <w:style w:type="paragraph" w:styleId="Bibliography">
    <w:name w:val="Bibliography"/>
    <w:basedOn w:val="Normal"/>
    <w:qFormat/>
    <w:rsid w:val="007F28D3"/>
    <w:pPr>
      <w:pPrChange w:id="9" w:author="Samuel Abbott" w:date="2019-09-06T16:13:00Z">
        <w:pPr>
          <w:spacing w:after="200"/>
        </w:pPr>
      </w:pPrChange>
    </w:pPr>
    <w:rPr>
      <w:rPrChange w:id="9" w:author="Samuel Abbott" w:date="2019-09-06T16:13:00Z">
        <w:rPr>
          <w:rFonts w:asciiTheme="minorHAnsi" w:eastAsiaTheme="minorHAnsi" w:hAnsiTheme="minorHAnsi" w:cstheme="minorBidi"/>
          <w:sz w:val="24"/>
          <w:szCs w:val="24"/>
          <w:lang w:val="en-US" w:eastAsia="en-US" w:bidi="ar-SA"/>
        </w:rPr>
      </w:rPrChange>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F28D3"/>
    <w:pPr>
      <w:pPrChange w:id="10" w:author="Samuel Abbott" w:date="2019-09-06T16:13:00Z">
        <w:pPr>
          <w:spacing w:after="200"/>
        </w:pPr>
      </w:pPrChange>
    </w:pPr>
    <w:rPr>
      <w:rPrChange w:id="10" w:author="Samuel Abbott" w:date="2019-09-06T16:13:00Z">
        <w:rPr>
          <w:rFonts w:asciiTheme="minorHAnsi" w:eastAsiaTheme="minorHAnsi" w:hAnsiTheme="minorHAnsi" w:cstheme="minorBidi"/>
          <w:sz w:val="24"/>
          <w:szCs w:val="24"/>
          <w:lang w:val="en-US" w:eastAsia="en-US" w:bidi="ar-SA"/>
        </w:rPr>
      </w:rPrChange>
    </w:rPr>
  </w:style>
  <w:style w:type="paragraph" w:customStyle="1" w:styleId="DefinitionTerm">
    <w:name w:val="Definition Term"/>
    <w:basedOn w:val="Normal"/>
    <w:next w:val="Definition"/>
    <w:rsid w:val="007F28D3"/>
    <w:pPr>
      <w:keepNext/>
      <w:keepLines/>
      <w:spacing w:after="0"/>
      <w:pPrChange w:id="11" w:author="Samuel Abbott" w:date="2019-09-06T16:13:00Z">
        <w:pPr>
          <w:keepNext/>
          <w:keepLines/>
        </w:pPr>
      </w:pPrChange>
    </w:pPr>
    <w:rPr>
      <w:b/>
      <w:rPrChange w:id="11" w:author="Samuel Abbott" w:date="2019-09-06T16:13: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rsid w:val="007F28D3"/>
    <w:pPr>
      <w:pPrChange w:id="12" w:author="Samuel Abbott" w:date="2019-09-06T16:13:00Z">
        <w:pPr>
          <w:spacing w:after="200"/>
        </w:pPr>
      </w:pPrChange>
    </w:pPr>
    <w:rPr>
      <w:rPrChange w:id="12" w:author="Samuel Abbott" w:date="2019-09-06T16:13:00Z">
        <w:rPr>
          <w:rFonts w:asciiTheme="minorHAnsi" w:eastAsiaTheme="minorHAnsi" w:hAnsiTheme="minorHAnsi" w:cstheme="minorBidi"/>
          <w:sz w:val="24"/>
          <w:szCs w:val="24"/>
          <w:lang w:val="en-US" w:eastAsia="en-US" w:bidi="ar-SA"/>
        </w:rPr>
      </w:rPrChange>
    </w:rPr>
  </w:style>
  <w:style w:type="paragraph" w:styleId="Caption">
    <w:name w:val="caption"/>
    <w:basedOn w:val="Normal"/>
    <w:link w:val="CaptionChar"/>
    <w:rsid w:val="007F28D3"/>
    <w:pPr>
      <w:spacing w:after="120"/>
      <w:pPrChange w:id="13" w:author="Samuel Abbott" w:date="2019-09-06T16:13:00Z">
        <w:pPr>
          <w:spacing w:after="120"/>
        </w:pPr>
      </w:pPrChange>
    </w:pPr>
    <w:rPr>
      <w:i/>
      <w:rPrChange w:id="13" w:author="Samuel Abbott" w:date="2019-09-06T16:13: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7F28D3"/>
    <w:pPr>
      <w:pPrChange w:id="14" w:author="Samuel Abbott" w:date="2019-09-06T16:13:00Z">
        <w:pPr>
          <w:spacing w:after="200"/>
        </w:pPr>
      </w:pPrChange>
    </w:pPr>
    <w:rPr>
      <w:rPrChange w:id="14" w:author="Samuel Abbott" w:date="2019-09-06T16:13:00Z">
        <w:rPr>
          <w:rFonts w:asciiTheme="minorHAnsi" w:eastAsiaTheme="minorHAnsi" w:hAnsiTheme="minorHAnsi" w:cstheme="minorBidi"/>
          <w:sz w:val="24"/>
          <w:szCs w:val="24"/>
          <w:lang w:val="en-US" w:eastAsia="en-US" w:bidi="ar-SA"/>
        </w:rPr>
      </w:rPrChange>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i w:val="0"/>
      <w:shd w:val="clear" w:color="auto" w:fill="F8F8F8"/>
    </w:rPr>
  </w:style>
  <w:style w:type="character" w:styleId="FootnoteReference">
    <w:name w:val="footnote reference"/>
    <w:basedOn w:val="CaptionChar"/>
    <w:rsid w:val="007F28D3"/>
    <w:rPr>
      <w:vertAlign w:val="superscript"/>
      <w:rPrChange w:id="15" w:author="Samuel Abbott" w:date="2019-09-06T16:13:00Z">
        <w:rPr>
          <w:vertAlign w:val="superscript"/>
        </w:rPr>
      </w:rPrChange>
    </w:rPr>
  </w:style>
  <w:style w:type="character" w:styleId="Hyperlink">
    <w:name w:val="Hyperlink"/>
    <w:basedOn w:val="CaptionChar"/>
    <w:uiPriority w:val="99"/>
    <w:rsid w:val="007F28D3"/>
    <w:rPr>
      <w:color w:val="4F81BD" w:themeColor="accent1"/>
      <w:rPrChange w:id="16" w:author="Samuel Abbott" w:date="2019-09-06T16:13:00Z">
        <w:rPr>
          <w:color w:val="4F81BD" w:themeColor="accent1"/>
        </w:rPr>
      </w:rPrChang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F28D3"/>
    <w:pPr>
      <w:shd w:val="clear" w:color="auto" w:fill="F8F8F8"/>
      <w:wordWrap w:val="0"/>
      <w:pPrChange w:id="17" w:author="Samuel Abbott" w:date="2019-09-06T16:13:00Z">
        <w:pPr>
          <w:shd w:val="clear" w:color="auto" w:fill="F8F8F8"/>
          <w:wordWrap w:val="0"/>
          <w:spacing w:after="200"/>
        </w:pPr>
      </w:pPrChange>
    </w:pPr>
    <w:rPr>
      <w:rPrChange w:id="17" w:author="Samuel Abbott" w:date="2019-09-06T16:13:00Z">
        <w:rPr>
          <w:rFonts w:asciiTheme="minorHAnsi" w:eastAsiaTheme="minorHAnsi" w:hAnsiTheme="minorHAnsi" w:cstheme="minorBidi"/>
          <w:sz w:val="24"/>
          <w:szCs w:val="24"/>
          <w:lang w:val="en-US" w:eastAsia="en-US" w:bidi="ar-SA"/>
        </w:rPr>
      </w:rPrChange>
    </w:r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character" w:customStyle="1" w:styleId="apple-converted-space">
    <w:name w:val="apple-converted-space"/>
    <w:basedOn w:val="DefaultParagraphFont"/>
    <w:rsid w:val="00994201"/>
  </w:style>
  <w:style w:type="paragraph" w:styleId="BalloonText">
    <w:name w:val="Balloon Text"/>
    <w:basedOn w:val="Normal"/>
    <w:link w:val="BalloonTextChar"/>
    <w:semiHidden/>
    <w:unhideWhenUsed/>
    <w:rsid w:val="007F28D3"/>
    <w:pPr>
      <w:spacing w:after="0"/>
      <w:pPrChange w:id="18" w:author="Samuel Abbott" w:date="2019-09-06T16:13:00Z">
        <w:pPr/>
      </w:pPrChange>
    </w:pPr>
    <w:rPr>
      <w:rFonts w:ascii="Times New Roman" w:hAnsi="Times New Roman" w:cs="Times New Roman"/>
      <w:sz w:val="18"/>
      <w:szCs w:val="18"/>
      <w:rPrChange w:id="18" w:author="Samuel Abbott" w:date="2019-09-06T16:13:00Z">
        <w:rPr>
          <w:rFonts w:eastAsiaTheme="minorHAnsi"/>
          <w:sz w:val="18"/>
          <w:szCs w:val="18"/>
          <w:lang w:val="en-US" w:eastAsia="en-US" w:bidi="ar-SA"/>
        </w:rPr>
      </w:rPrChange>
    </w:rPr>
  </w:style>
  <w:style w:type="character" w:customStyle="1" w:styleId="BalloonTextChar">
    <w:name w:val="Balloon Text Char"/>
    <w:basedOn w:val="DefaultParagraphFont"/>
    <w:link w:val="BalloonText"/>
    <w:semiHidden/>
    <w:rsid w:val="007F28D3"/>
    <w:rPr>
      <w:rFonts w:ascii="Times New Roman" w:hAnsi="Times New Roman" w:cs="Times New Roman"/>
      <w:sz w:val="18"/>
      <w:szCs w:val="18"/>
    </w:rPr>
  </w:style>
  <w:style w:type="character" w:customStyle="1" w:styleId="Heading1Char">
    <w:name w:val="Heading 1 Char"/>
    <w:basedOn w:val="DefaultParagraphFont"/>
    <w:link w:val="Heading1"/>
    <w:uiPriority w:val="9"/>
    <w:rsid w:val="007F28D3"/>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7F28D3"/>
    <w:rPr>
      <w:rFonts w:asciiTheme="majorHAnsi" w:eastAsiaTheme="majorEastAsia" w:hAnsiTheme="majorHAnsi" w:cstheme="majorBidi"/>
      <w:b/>
      <w:bCs/>
      <w:color w:val="000000" w:themeColor="text1"/>
      <w:szCs w:val="32"/>
    </w:rPr>
  </w:style>
  <w:style w:type="paragraph" w:customStyle="1" w:styleId="Caption1">
    <w:name w:val="Caption1"/>
    <w:basedOn w:val="Normal"/>
    <w:rsid w:val="007F28D3"/>
    <w:pPr>
      <w:spacing w:before="100" w:beforeAutospacing="1" w:after="100" w:afterAutospacing="1"/>
      <w:pPrChange w:id="19" w:author="Samuel Abbott" w:date="2019-09-06T16:13:00Z">
        <w:pPr>
          <w:spacing w:before="100" w:beforeAutospacing="1" w:after="100" w:afterAutospacing="1"/>
        </w:pPr>
      </w:pPrChange>
    </w:pPr>
    <w:rPr>
      <w:rFonts w:ascii="Times New Roman" w:eastAsia="Times New Roman" w:hAnsi="Times New Roman" w:cs="Times New Roman"/>
      <w:lang w:val="en-GB"/>
      <w:rPrChange w:id="19" w:author="Samuel Abbott" w:date="2019-09-06T16:13:00Z">
        <w:rPr>
          <w:sz w:val="24"/>
          <w:szCs w:val="24"/>
          <w:lang w:val="en-GB" w:eastAsia="en-US" w:bidi="ar-SA"/>
        </w:rPr>
      </w:rPrChange>
    </w:rPr>
  </w:style>
  <w:style w:type="paragraph" w:styleId="Header">
    <w:name w:val="header"/>
    <w:basedOn w:val="Normal"/>
    <w:link w:val="HeaderChar"/>
    <w:unhideWhenUsed/>
    <w:rsid w:val="007F28D3"/>
    <w:pPr>
      <w:tabs>
        <w:tab w:val="center" w:pos="4513"/>
        <w:tab w:val="right" w:pos="9026"/>
      </w:tabs>
      <w:spacing w:after="0"/>
    </w:pPr>
  </w:style>
  <w:style w:type="character" w:customStyle="1" w:styleId="HeaderChar">
    <w:name w:val="Header Char"/>
    <w:basedOn w:val="DefaultParagraphFont"/>
    <w:link w:val="Header"/>
    <w:rsid w:val="007F28D3"/>
  </w:style>
  <w:style w:type="paragraph" w:styleId="Footer">
    <w:name w:val="footer"/>
    <w:basedOn w:val="Normal"/>
    <w:link w:val="FooterChar"/>
    <w:unhideWhenUsed/>
    <w:rsid w:val="007F28D3"/>
    <w:pPr>
      <w:tabs>
        <w:tab w:val="center" w:pos="4513"/>
        <w:tab w:val="right" w:pos="9026"/>
      </w:tabs>
      <w:spacing w:after="0"/>
    </w:pPr>
  </w:style>
  <w:style w:type="character" w:customStyle="1" w:styleId="FooterChar">
    <w:name w:val="Footer Char"/>
    <w:basedOn w:val="DefaultParagraphFont"/>
    <w:link w:val="Footer"/>
    <w:rsid w:val="007F2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982891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20">
          <w:marLeft w:val="0"/>
          <w:marRight w:val="0"/>
          <w:marTop w:val="0"/>
          <w:marBottom w:val="0"/>
          <w:divBdr>
            <w:top w:val="none" w:sz="0" w:space="0" w:color="auto"/>
            <w:left w:val="none" w:sz="0" w:space="0" w:color="auto"/>
            <w:bottom w:val="none" w:sz="0" w:space="0" w:color="auto"/>
            <w:right w:val="none" w:sz="0" w:space="0" w:color="auto"/>
          </w:divBdr>
          <w:divsChild>
            <w:div w:id="713434148">
              <w:marLeft w:val="0"/>
              <w:marRight w:val="0"/>
              <w:marTop w:val="0"/>
              <w:marBottom w:val="0"/>
              <w:divBdr>
                <w:top w:val="none" w:sz="0" w:space="0" w:color="auto"/>
                <w:left w:val="none" w:sz="0" w:space="0" w:color="auto"/>
                <w:bottom w:val="none" w:sz="0" w:space="0" w:color="auto"/>
                <w:right w:val="none" w:sz="0" w:space="0" w:color="auto"/>
              </w:divBdr>
              <w:divsChild>
                <w:div w:id="475149940">
                  <w:marLeft w:val="0"/>
                  <w:marRight w:val="0"/>
                  <w:marTop w:val="0"/>
                  <w:marBottom w:val="0"/>
                  <w:divBdr>
                    <w:top w:val="none" w:sz="0" w:space="0" w:color="auto"/>
                    <w:left w:val="none" w:sz="0" w:space="0" w:color="auto"/>
                    <w:bottom w:val="none" w:sz="0" w:space="0" w:color="auto"/>
                    <w:right w:val="none" w:sz="0" w:space="0" w:color="auto"/>
                  </w:divBdr>
                  <w:divsChild>
                    <w:div w:id="2142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6746">
      <w:bodyDiv w:val="1"/>
      <w:marLeft w:val="0"/>
      <w:marRight w:val="0"/>
      <w:marTop w:val="0"/>
      <w:marBottom w:val="0"/>
      <w:divBdr>
        <w:top w:val="none" w:sz="0" w:space="0" w:color="auto"/>
        <w:left w:val="none" w:sz="0" w:space="0" w:color="auto"/>
        <w:bottom w:val="none" w:sz="0" w:space="0" w:color="auto"/>
        <w:right w:val="none" w:sz="0" w:space="0" w:color="auto"/>
      </w:divBdr>
      <w:divsChild>
        <w:div w:id="217669443">
          <w:marLeft w:val="0"/>
          <w:marRight w:val="0"/>
          <w:marTop w:val="0"/>
          <w:marBottom w:val="0"/>
          <w:divBdr>
            <w:top w:val="none" w:sz="0" w:space="0" w:color="auto"/>
            <w:left w:val="none" w:sz="0" w:space="0" w:color="auto"/>
            <w:bottom w:val="none" w:sz="0" w:space="0" w:color="auto"/>
            <w:right w:val="none" w:sz="0" w:space="0" w:color="auto"/>
          </w:divBdr>
        </w:div>
      </w:divsChild>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 w:id="1819107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bmj.com/wp-content/uploads/2018/11/BMJ_Journals_Combined_Author_Licence_201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6093</Words>
  <Characters>34736</Characters>
  <Application>Microsoft Office Word</Application>
  <DocSecurity>0</DocSecurity>
  <Lines>289</Lines>
  <Paragraphs>81</Paragraphs>
  <ScaleCrop>false</ScaleCrop>
  <Company/>
  <LinksUpToDate>false</LinksUpToDate>
  <CharactersWithSpaces>40748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3</cp:revision>
  <dcterms:created xsi:type="dcterms:W3CDTF">2019-09-06T15:11:00Z</dcterms:created>
  <dcterms:modified xsi:type="dcterms:W3CDTF">2019-09-06T15:22:00Z</dcterms:modified>
</cp:coreProperties>
</file>